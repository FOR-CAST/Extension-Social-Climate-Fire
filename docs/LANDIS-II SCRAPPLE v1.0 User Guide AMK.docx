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7777777" w:rsidR="008401C8" w:rsidRDefault="008401C8" w:rsidP="00E841A6">
      <w:pPr>
        <w:pStyle w:val="titleline1"/>
        <w:spacing w:after="120"/>
      </w:pPr>
      <w:r>
        <w:t xml:space="preserve">LANDIS-II </w:t>
      </w:r>
      <w:r w:rsidR="00363CEC">
        <w:t xml:space="preserve">SCRAPPLE </w:t>
      </w:r>
      <w:r w:rsidR="00E841A6">
        <w:t>(</w:t>
      </w:r>
      <w:r w:rsidR="009E007E">
        <w:t>v</w:t>
      </w:r>
      <w:fldSimple w:instr=" DOCPROPERTY  Version  \* MERGEFORMAT ">
        <w:r w:rsidR="00232F59">
          <w:t>1.0</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77777777" w:rsidR="008401C8" w:rsidRDefault="00232F59">
      <w:pPr>
        <w:spacing w:after="120"/>
        <w:jc w:val="center"/>
      </w:pPr>
      <w:r>
        <w:rPr>
          <w:vertAlign w:val="superscript"/>
        </w:rPr>
        <w:t>2</w:t>
      </w:r>
      <w:r w:rsidR="008401C8">
        <w:t xml:space="preserve">The </w:t>
      </w:r>
      <w:r>
        <w:t>Portland State University</w:t>
      </w:r>
    </w:p>
    <w:p w14:paraId="6EAD7FC9" w14:textId="77777777" w:rsidR="008401C8" w:rsidRDefault="008401C8">
      <w:pPr>
        <w:spacing w:after="120"/>
        <w:jc w:val="center"/>
      </w:pPr>
    </w:p>
    <w:p w14:paraId="110C23A7" w14:textId="6B01A0EA"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037CDB">
        <w:rPr>
          <w:noProof/>
        </w:rPr>
        <w:t>April 2, 2018</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45BB5551" w14:textId="77777777" w:rsidR="00CD7161"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510176843" w:history="1">
        <w:r w:rsidR="00CD7161" w:rsidRPr="00A44FB9">
          <w:rPr>
            <w:rStyle w:val="Hyperlink"/>
            <w:noProof/>
          </w:rPr>
          <w:t>Introduction</w:t>
        </w:r>
        <w:r w:rsidR="00CD7161">
          <w:rPr>
            <w:noProof/>
            <w:webHidden/>
          </w:rPr>
          <w:tab/>
        </w:r>
        <w:r w:rsidR="00CD7161">
          <w:rPr>
            <w:noProof/>
            <w:webHidden/>
          </w:rPr>
          <w:fldChar w:fldCharType="begin"/>
        </w:r>
        <w:r w:rsidR="00CD7161">
          <w:rPr>
            <w:noProof/>
            <w:webHidden/>
          </w:rPr>
          <w:instrText xml:space="preserve"> PAGEREF _Toc510176843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3EC4D3B3"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4" w:history="1">
        <w:r w:rsidR="00CD7161" w:rsidRPr="00A44FB9">
          <w:rPr>
            <w:rStyle w:val="Hyperlink"/>
            <w:noProof/>
          </w:rPr>
          <w:t>1.1.</w:t>
        </w:r>
        <w:r w:rsidR="00CD7161">
          <w:rPr>
            <w:rFonts w:asciiTheme="minorHAnsi" w:eastAsiaTheme="minorEastAsia" w:hAnsiTheme="minorHAnsi" w:cstheme="minorBidi"/>
            <w:noProof/>
            <w:sz w:val="22"/>
            <w:szCs w:val="22"/>
            <w:lang w:eastAsia="en-US"/>
          </w:rPr>
          <w:tab/>
        </w:r>
        <w:r w:rsidR="00CD7161" w:rsidRPr="00A44FB9">
          <w:rPr>
            <w:rStyle w:val="Hyperlink"/>
            <w:noProof/>
          </w:rPr>
          <w:t>Fire Simulation</w:t>
        </w:r>
        <w:r w:rsidR="00CD7161">
          <w:rPr>
            <w:noProof/>
            <w:webHidden/>
          </w:rPr>
          <w:tab/>
        </w:r>
        <w:r w:rsidR="00CD7161">
          <w:rPr>
            <w:noProof/>
            <w:webHidden/>
          </w:rPr>
          <w:fldChar w:fldCharType="begin"/>
        </w:r>
        <w:r w:rsidR="00CD7161">
          <w:rPr>
            <w:noProof/>
            <w:webHidden/>
          </w:rPr>
          <w:instrText xml:space="preserve"> PAGEREF _Toc510176844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1FFA5A9D"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5" w:history="1">
        <w:r w:rsidR="00CD7161" w:rsidRPr="00A44FB9">
          <w:rPr>
            <w:rStyle w:val="Hyperlink"/>
            <w:noProof/>
          </w:rPr>
          <w:t>1.2.</w:t>
        </w:r>
        <w:r w:rsidR="00CD7161">
          <w:rPr>
            <w:rFonts w:asciiTheme="minorHAnsi" w:eastAsiaTheme="minorEastAsia" w:hAnsiTheme="minorHAnsi" w:cstheme="minorBidi"/>
            <w:noProof/>
            <w:sz w:val="22"/>
            <w:szCs w:val="22"/>
            <w:lang w:eastAsia="en-US"/>
          </w:rPr>
          <w:tab/>
        </w:r>
        <w:r w:rsidR="00CD7161" w:rsidRPr="00A44FB9">
          <w:rPr>
            <w:rStyle w:val="Hyperlink"/>
            <w:noProof/>
          </w:rPr>
          <w:t>Major Versions</w:t>
        </w:r>
        <w:r w:rsidR="00CD7161">
          <w:rPr>
            <w:noProof/>
            <w:webHidden/>
          </w:rPr>
          <w:tab/>
        </w:r>
        <w:r w:rsidR="00CD7161">
          <w:rPr>
            <w:noProof/>
            <w:webHidden/>
          </w:rPr>
          <w:fldChar w:fldCharType="begin"/>
        </w:r>
        <w:r w:rsidR="00CD7161">
          <w:rPr>
            <w:noProof/>
            <w:webHidden/>
          </w:rPr>
          <w:instrText xml:space="preserve"> PAGEREF _Toc510176845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6272F1AE" w14:textId="77777777" w:rsidR="00CD7161" w:rsidRDefault="004976A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510176846" w:history="1">
        <w:r w:rsidR="00CD7161" w:rsidRPr="00A44FB9">
          <w:rPr>
            <w:rStyle w:val="Hyperlink"/>
            <w:noProof/>
          </w:rPr>
          <w:t>1.2.1.</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Version 1.0 (April 2018)</w:t>
        </w:r>
        <w:r w:rsidR="00CD7161">
          <w:rPr>
            <w:noProof/>
            <w:webHidden/>
          </w:rPr>
          <w:tab/>
        </w:r>
        <w:r w:rsidR="00CD7161">
          <w:rPr>
            <w:noProof/>
            <w:webHidden/>
          </w:rPr>
          <w:fldChar w:fldCharType="begin"/>
        </w:r>
        <w:r w:rsidR="00CD7161">
          <w:rPr>
            <w:noProof/>
            <w:webHidden/>
          </w:rPr>
          <w:instrText xml:space="preserve"> PAGEREF _Toc510176846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6EAE8656"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7" w:history="1">
        <w:r w:rsidR="00CD7161" w:rsidRPr="00A44FB9">
          <w:rPr>
            <w:rStyle w:val="Hyperlink"/>
            <w:noProof/>
          </w:rPr>
          <w:t>1.3.</w:t>
        </w:r>
        <w:r w:rsidR="00CD7161">
          <w:rPr>
            <w:rFonts w:asciiTheme="minorHAnsi" w:eastAsiaTheme="minorEastAsia" w:hAnsiTheme="minorHAnsi" w:cstheme="minorBidi"/>
            <w:noProof/>
            <w:sz w:val="22"/>
            <w:szCs w:val="22"/>
            <w:lang w:eastAsia="en-US"/>
          </w:rPr>
          <w:tab/>
        </w:r>
        <w:r w:rsidR="00CD7161" w:rsidRPr="00A44FB9">
          <w:rPr>
            <w:rStyle w:val="Hyperlink"/>
            <w:noProof/>
          </w:rPr>
          <w:t>Minor Versions</w:t>
        </w:r>
        <w:r w:rsidR="00CD7161">
          <w:rPr>
            <w:noProof/>
            <w:webHidden/>
          </w:rPr>
          <w:tab/>
        </w:r>
        <w:r w:rsidR="00CD7161">
          <w:rPr>
            <w:noProof/>
            <w:webHidden/>
          </w:rPr>
          <w:fldChar w:fldCharType="begin"/>
        </w:r>
        <w:r w:rsidR="00CD7161">
          <w:rPr>
            <w:noProof/>
            <w:webHidden/>
          </w:rPr>
          <w:instrText xml:space="preserve"> PAGEREF _Toc510176847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38648130"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8" w:history="1">
        <w:r w:rsidR="00CD7161" w:rsidRPr="00A44FB9">
          <w:rPr>
            <w:rStyle w:val="Hyperlink"/>
            <w:noProof/>
          </w:rPr>
          <w:t>1.4.</w:t>
        </w:r>
        <w:r w:rsidR="00CD7161">
          <w:rPr>
            <w:rFonts w:asciiTheme="minorHAnsi" w:eastAsiaTheme="minorEastAsia" w:hAnsiTheme="minorHAnsi" w:cstheme="minorBidi"/>
            <w:noProof/>
            <w:sz w:val="22"/>
            <w:szCs w:val="22"/>
            <w:lang w:eastAsia="en-US"/>
          </w:rPr>
          <w:tab/>
        </w:r>
        <w:r w:rsidR="00CD7161" w:rsidRPr="00A44FB9">
          <w:rPr>
            <w:rStyle w:val="Hyperlink"/>
            <w:noProof/>
          </w:rPr>
          <w:t>References</w:t>
        </w:r>
        <w:r w:rsidR="00CD7161">
          <w:rPr>
            <w:noProof/>
            <w:webHidden/>
          </w:rPr>
          <w:tab/>
        </w:r>
        <w:r w:rsidR="00CD7161">
          <w:rPr>
            <w:noProof/>
            <w:webHidden/>
          </w:rPr>
          <w:fldChar w:fldCharType="begin"/>
        </w:r>
        <w:r w:rsidR="00CD7161">
          <w:rPr>
            <w:noProof/>
            <w:webHidden/>
          </w:rPr>
          <w:instrText xml:space="preserve"> PAGEREF _Toc510176848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02BCD04E"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49" w:history="1">
        <w:r w:rsidR="00CD7161" w:rsidRPr="00A44FB9">
          <w:rPr>
            <w:rStyle w:val="Hyperlink"/>
            <w:noProof/>
          </w:rPr>
          <w:t>1.5.</w:t>
        </w:r>
        <w:r w:rsidR="00CD7161">
          <w:rPr>
            <w:rFonts w:asciiTheme="minorHAnsi" w:eastAsiaTheme="minorEastAsia" w:hAnsiTheme="minorHAnsi" w:cstheme="minorBidi"/>
            <w:noProof/>
            <w:sz w:val="22"/>
            <w:szCs w:val="22"/>
            <w:lang w:eastAsia="en-US"/>
          </w:rPr>
          <w:tab/>
        </w:r>
        <w:r w:rsidR="00CD7161" w:rsidRPr="00A44FB9">
          <w:rPr>
            <w:rStyle w:val="Hyperlink"/>
            <w:noProof/>
          </w:rPr>
          <w:t>Acknowledgments</w:t>
        </w:r>
        <w:r w:rsidR="00CD7161">
          <w:rPr>
            <w:noProof/>
            <w:webHidden/>
          </w:rPr>
          <w:tab/>
        </w:r>
        <w:r w:rsidR="00CD7161">
          <w:rPr>
            <w:noProof/>
            <w:webHidden/>
          </w:rPr>
          <w:fldChar w:fldCharType="begin"/>
        </w:r>
        <w:r w:rsidR="00CD7161">
          <w:rPr>
            <w:noProof/>
            <w:webHidden/>
          </w:rPr>
          <w:instrText xml:space="preserve"> PAGEREF _Toc510176849 \h </w:instrText>
        </w:r>
        <w:r w:rsidR="00CD7161">
          <w:rPr>
            <w:noProof/>
            <w:webHidden/>
          </w:rPr>
        </w:r>
        <w:r w:rsidR="00CD7161">
          <w:rPr>
            <w:noProof/>
            <w:webHidden/>
          </w:rPr>
          <w:fldChar w:fldCharType="separate"/>
        </w:r>
        <w:r w:rsidR="00CD7161">
          <w:rPr>
            <w:noProof/>
            <w:webHidden/>
          </w:rPr>
          <w:t>3</w:t>
        </w:r>
        <w:r w:rsidR="00CD7161">
          <w:rPr>
            <w:noProof/>
            <w:webHidden/>
          </w:rPr>
          <w:fldChar w:fldCharType="end"/>
        </w:r>
      </w:hyperlink>
    </w:p>
    <w:p w14:paraId="208FE6DA" w14:textId="77777777" w:rsidR="00CD7161" w:rsidRDefault="004976A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50" w:history="1">
        <w:r w:rsidR="00CD7161" w:rsidRPr="00A44FB9">
          <w:rPr>
            <w:rStyle w:val="Hyperlink"/>
            <w:noProof/>
          </w:rPr>
          <w:t>2.</w:t>
        </w:r>
        <w:r w:rsidR="00CD7161">
          <w:rPr>
            <w:rFonts w:asciiTheme="minorHAnsi" w:eastAsiaTheme="minorEastAsia" w:hAnsiTheme="minorHAnsi" w:cstheme="minorBidi"/>
            <w:b w:val="0"/>
            <w:bCs w:val="0"/>
            <w:caps w:val="0"/>
            <w:noProof/>
            <w:sz w:val="22"/>
            <w:szCs w:val="22"/>
            <w:lang w:eastAsia="en-US"/>
          </w:rPr>
          <w:tab/>
        </w:r>
        <w:r w:rsidR="00CD7161" w:rsidRPr="00A44FB9">
          <w:rPr>
            <w:rStyle w:val="Hyperlink"/>
            <w:noProof/>
          </w:rPr>
          <w:t>Parameter Input File</w:t>
        </w:r>
        <w:r w:rsidR="00CD7161">
          <w:rPr>
            <w:noProof/>
            <w:webHidden/>
          </w:rPr>
          <w:tab/>
        </w:r>
        <w:r w:rsidR="00CD7161">
          <w:rPr>
            <w:noProof/>
            <w:webHidden/>
          </w:rPr>
          <w:fldChar w:fldCharType="begin"/>
        </w:r>
        <w:r w:rsidR="00CD7161">
          <w:rPr>
            <w:noProof/>
            <w:webHidden/>
          </w:rPr>
          <w:instrText xml:space="preserve"> PAGEREF _Toc510176850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4B97FA9C"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1" w:history="1">
        <w:r w:rsidR="00CD7161" w:rsidRPr="00A44FB9">
          <w:rPr>
            <w:rStyle w:val="Hyperlink"/>
            <w:noProof/>
          </w:rPr>
          <w:t>2.1.</w:t>
        </w:r>
        <w:r w:rsidR="00CD7161">
          <w:rPr>
            <w:rFonts w:asciiTheme="minorHAnsi" w:eastAsiaTheme="minorEastAsia" w:hAnsiTheme="minorHAnsi" w:cstheme="minorBidi"/>
            <w:noProof/>
            <w:sz w:val="22"/>
            <w:szCs w:val="22"/>
            <w:lang w:eastAsia="en-US"/>
          </w:rPr>
          <w:tab/>
        </w:r>
        <w:r w:rsidR="00CD7161" w:rsidRPr="00A44FB9">
          <w:rPr>
            <w:rStyle w:val="Hyperlink"/>
            <w:noProof/>
          </w:rPr>
          <w:t>LandisData</w:t>
        </w:r>
        <w:r w:rsidR="00CD7161">
          <w:rPr>
            <w:noProof/>
            <w:webHidden/>
          </w:rPr>
          <w:tab/>
        </w:r>
        <w:r w:rsidR="00CD7161">
          <w:rPr>
            <w:noProof/>
            <w:webHidden/>
          </w:rPr>
          <w:fldChar w:fldCharType="begin"/>
        </w:r>
        <w:r w:rsidR="00CD7161">
          <w:rPr>
            <w:noProof/>
            <w:webHidden/>
          </w:rPr>
          <w:instrText xml:space="preserve"> PAGEREF _Toc510176851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2076131B"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2" w:history="1">
        <w:r w:rsidR="00CD7161" w:rsidRPr="00A44FB9">
          <w:rPr>
            <w:rStyle w:val="Hyperlink"/>
            <w:noProof/>
          </w:rPr>
          <w:t>2.2.</w:t>
        </w:r>
        <w:r w:rsidR="00CD7161">
          <w:rPr>
            <w:rFonts w:asciiTheme="minorHAnsi" w:eastAsiaTheme="minorEastAsia" w:hAnsiTheme="minorHAnsi" w:cstheme="minorBidi"/>
            <w:noProof/>
            <w:sz w:val="22"/>
            <w:szCs w:val="22"/>
            <w:lang w:eastAsia="en-US"/>
          </w:rPr>
          <w:tab/>
        </w:r>
        <w:r w:rsidR="00CD7161" w:rsidRPr="00A44FB9">
          <w:rPr>
            <w:rStyle w:val="Hyperlink"/>
            <w:noProof/>
          </w:rPr>
          <w:t>Timestep</w:t>
        </w:r>
        <w:r w:rsidR="00CD7161">
          <w:rPr>
            <w:noProof/>
            <w:webHidden/>
          </w:rPr>
          <w:tab/>
        </w:r>
        <w:r w:rsidR="00CD7161">
          <w:rPr>
            <w:noProof/>
            <w:webHidden/>
          </w:rPr>
          <w:fldChar w:fldCharType="begin"/>
        </w:r>
        <w:r w:rsidR="00CD7161">
          <w:rPr>
            <w:noProof/>
            <w:webHidden/>
          </w:rPr>
          <w:instrText xml:space="preserve"> PAGEREF _Toc510176852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6CC7C3E1"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3" w:history="1">
        <w:r w:rsidR="00CD7161" w:rsidRPr="00A44FB9">
          <w:rPr>
            <w:rStyle w:val="Hyperlink"/>
            <w:noProof/>
          </w:rPr>
          <w:t>2.3.</w:t>
        </w:r>
        <w:r w:rsidR="00CD7161">
          <w:rPr>
            <w:rFonts w:asciiTheme="minorHAnsi" w:eastAsiaTheme="minorEastAsia" w:hAnsiTheme="minorHAnsi" w:cstheme="minorBidi"/>
            <w:noProof/>
            <w:sz w:val="22"/>
            <w:szCs w:val="22"/>
            <w:lang w:eastAsia="en-US"/>
          </w:rPr>
          <w:tab/>
        </w:r>
        <w:r w:rsidR="00CD7161" w:rsidRPr="00A44FB9">
          <w:rPr>
            <w:rStyle w:val="Hyperlink"/>
            <w:noProof/>
          </w:rPr>
          <w:t>AccidentalIgnitionsMap</w:t>
        </w:r>
        <w:r w:rsidR="00CD7161">
          <w:rPr>
            <w:noProof/>
            <w:webHidden/>
          </w:rPr>
          <w:tab/>
        </w:r>
        <w:r w:rsidR="00CD7161">
          <w:rPr>
            <w:noProof/>
            <w:webHidden/>
          </w:rPr>
          <w:fldChar w:fldCharType="begin"/>
        </w:r>
        <w:r w:rsidR="00CD7161">
          <w:rPr>
            <w:noProof/>
            <w:webHidden/>
          </w:rPr>
          <w:instrText xml:space="preserve"> PAGEREF _Toc510176853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46B27D1C"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4" w:history="1">
        <w:r w:rsidR="00CD7161" w:rsidRPr="00A44FB9">
          <w:rPr>
            <w:rStyle w:val="Hyperlink"/>
            <w:noProof/>
          </w:rPr>
          <w:t>2.4.</w:t>
        </w:r>
        <w:r w:rsidR="00CD7161">
          <w:rPr>
            <w:rFonts w:asciiTheme="minorHAnsi" w:eastAsiaTheme="minorEastAsia" w:hAnsiTheme="minorHAnsi" w:cstheme="minorBidi"/>
            <w:noProof/>
            <w:sz w:val="22"/>
            <w:szCs w:val="22"/>
            <w:lang w:eastAsia="en-US"/>
          </w:rPr>
          <w:tab/>
        </w:r>
        <w:r w:rsidR="00CD7161" w:rsidRPr="00A44FB9">
          <w:rPr>
            <w:rStyle w:val="Hyperlink"/>
            <w:noProof/>
          </w:rPr>
          <w:t>LightningIgnitionsMap</w:t>
        </w:r>
        <w:r w:rsidR="00CD7161">
          <w:rPr>
            <w:noProof/>
            <w:webHidden/>
          </w:rPr>
          <w:tab/>
        </w:r>
        <w:r w:rsidR="00CD7161">
          <w:rPr>
            <w:noProof/>
            <w:webHidden/>
          </w:rPr>
          <w:fldChar w:fldCharType="begin"/>
        </w:r>
        <w:r w:rsidR="00CD7161">
          <w:rPr>
            <w:noProof/>
            <w:webHidden/>
          </w:rPr>
          <w:instrText xml:space="preserve"> PAGEREF _Toc510176854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48766414"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5" w:history="1">
        <w:r w:rsidR="00CD7161" w:rsidRPr="00A44FB9">
          <w:rPr>
            <w:rStyle w:val="Hyperlink"/>
            <w:noProof/>
          </w:rPr>
          <w:t>2.5.</w:t>
        </w:r>
        <w:r w:rsidR="00CD7161">
          <w:rPr>
            <w:rFonts w:asciiTheme="minorHAnsi" w:eastAsiaTheme="minorEastAsia" w:hAnsiTheme="minorHAnsi" w:cstheme="minorBidi"/>
            <w:noProof/>
            <w:sz w:val="22"/>
            <w:szCs w:val="22"/>
            <w:lang w:eastAsia="en-US"/>
          </w:rPr>
          <w:tab/>
        </w:r>
        <w:r w:rsidR="00CD7161" w:rsidRPr="00A44FB9">
          <w:rPr>
            <w:rStyle w:val="Hyperlink"/>
            <w:noProof/>
          </w:rPr>
          <w:t>RxIgnitionsMap</w:t>
        </w:r>
        <w:r w:rsidR="00CD7161">
          <w:rPr>
            <w:noProof/>
            <w:webHidden/>
          </w:rPr>
          <w:tab/>
        </w:r>
        <w:r w:rsidR="00CD7161">
          <w:rPr>
            <w:noProof/>
            <w:webHidden/>
          </w:rPr>
          <w:fldChar w:fldCharType="begin"/>
        </w:r>
        <w:r w:rsidR="00CD7161">
          <w:rPr>
            <w:noProof/>
            <w:webHidden/>
          </w:rPr>
          <w:instrText xml:space="preserve"> PAGEREF _Toc510176855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00EA22FE"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6" w:history="1">
        <w:r w:rsidR="00CD7161" w:rsidRPr="00A44FB9">
          <w:rPr>
            <w:rStyle w:val="Hyperlink"/>
            <w:noProof/>
          </w:rPr>
          <w:t>2.6.</w:t>
        </w:r>
        <w:r w:rsidR="00CD7161">
          <w:rPr>
            <w:rFonts w:asciiTheme="minorHAnsi" w:eastAsiaTheme="minorEastAsia" w:hAnsiTheme="minorHAnsi" w:cstheme="minorBidi"/>
            <w:noProof/>
            <w:sz w:val="22"/>
            <w:szCs w:val="22"/>
            <w:lang w:eastAsia="en-US"/>
          </w:rPr>
          <w:tab/>
        </w:r>
        <w:r w:rsidR="00CD7161" w:rsidRPr="00A44FB9">
          <w:rPr>
            <w:rStyle w:val="Hyperlink"/>
            <w:noProof/>
          </w:rPr>
          <w:t>AccidentalSuppressionMap</w:t>
        </w:r>
        <w:r w:rsidR="00CD7161">
          <w:rPr>
            <w:noProof/>
            <w:webHidden/>
          </w:rPr>
          <w:tab/>
        </w:r>
        <w:r w:rsidR="00CD7161">
          <w:rPr>
            <w:noProof/>
            <w:webHidden/>
          </w:rPr>
          <w:fldChar w:fldCharType="begin"/>
        </w:r>
        <w:r w:rsidR="00CD7161">
          <w:rPr>
            <w:noProof/>
            <w:webHidden/>
          </w:rPr>
          <w:instrText xml:space="preserve"> PAGEREF _Toc510176856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314D27F1"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7" w:history="1">
        <w:r w:rsidR="00CD7161" w:rsidRPr="00A44FB9">
          <w:rPr>
            <w:rStyle w:val="Hyperlink"/>
            <w:noProof/>
          </w:rPr>
          <w:t>2.7.</w:t>
        </w:r>
        <w:r w:rsidR="00CD7161">
          <w:rPr>
            <w:rFonts w:asciiTheme="minorHAnsi" w:eastAsiaTheme="minorEastAsia" w:hAnsiTheme="minorHAnsi" w:cstheme="minorBidi"/>
            <w:noProof/>
            <w:sz w:val="22"/>
            <w:szCs w:val="22"/>
            <w:lang w:eastAsia="en-US"/>
          </w:rPr>
          <w:tab/>
        </w:r>
        <w:r w:rsidR="00CD7161" w:rsidRPr="00A44FB9">
          <w:rPr>
            <w:rStyle w:val="Hyperlink"/>
            <w:noProof/>
          </w:rPr>
          <w:t>LightningSuppressionMap</w:t>
        </w:r>
        <w:r w:rsidR="00CD7161">
          <w:rPr>
            <w:noProof/>
            <w:webHidden/>
          </w:rPr>
          <w:tab/>
        </w:r>
        <w:r w:rsidR="00CD7161">
          <w:rPr>
            <w:noProof/>
            <w:webHidden/>
          </w:rPr>
          <w:fldChar w:fldCharType="begin"/>
        </w:r>
        <w:r w:rsidR="00CD7161">
          <w:rPr>
            <w:noProof/>
            <w:webHidden/>
          </w:rPr>
          <w:instrText xml:space="preserve"> PAGEREF _Toc510176857 \h </w:instrText>
        </w:r>
        <w:r w:rsidR="00CD7161">
          <w:rPr>
            <w:noProof/>
            <w:webHidden/>
          </w:rPr>
        </w:r>
        <w:r w:rsidR="00CD7161">
          <w:rPr>
            <w:noProof/>
            <w:webHidden/>
          </w:rPr>
          <w:fldChar w:fldCharType="separate"/>
        </w:r>
        <w:r w:rsidR="00CD7161">
          <w:rPr>
            <w:noProof/>
            <w:webHidden/>
          </w:rPr>
          <w:t>4</w:t>
        </w:r>
        <w:r w:rsidR="00CD7161">
          <w:rPr>
            <w:noProof/>
            <w:webHidden/>
          </w:rPr>
          <w:fldChar w:fldCharType="end"/>
        </w:r>
      </w:hyperlink>
    </w:p>
    <w:p w14:paraId="78020ED5"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8" w:history="1">
        <w:r w:rsidR="00CD7161" w:rsidRPr="00A44FB9">
          <w:rPr>
            <w:rStyle w:val="Hyperlink"/>
            <w:noProof/>
          </w:rPr>
          <w:t>2.8.</w:t>
        </w:r>
        <w:r w:rsidR="00CD7161">
          <w:rPr>
            <w:rFonts w:asciiTheme="minorHAnsi" w:eastAsiaTheme="minorEastAsia" w:hAnsiTheme="minorHAnsi" w:cstheme="minorBidi"/>
            <w:noProof/>
            <w:sz w:val="22"/>
            <w:szCs w:val="22"/>
            <w:lang w:eastAsia="en-US"/>
          </w:rPr>
          <w:tab/>
        </w:r>
        <w:r w:rsidR="00CD7161" w:rsidRPr="00A44FB9">
          <w:rPr>
            <w:rStyle w:val="Hyperlink"/>
            <w:noProof/>
          </w:rPr>
          <w:t>RxSuppressionMap</w:t>
        </w:r>
        <w:r w:rsidR="00CD7161">
          <w:rPr>
            <w:noProof/>
            <w:webHidden/>
          </w:rPr>
          <w:tab/>
        </w:r>
        <w:r w:rsidR="00CD7161">
          <w:rPr>
            <w:noProof/>
            <w:webHidden/>
          </w:rPr>
          <w:fldChar w:fldCharType="begin"/>
        </w:r>
        <w:r w:rsidR="00CD7161">
          <w:rPr>
            <w:noProof/>
            <w:webHidden/>
          </w:rPr>
          <w:instrText xml:space="preserve"> PAGEREF _Toc510176858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01FFF542"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59" w:history="1">
        <w:r w:rsidR="00CD7161" w:rsidRPr="00A44FB9">
          <w:rPr>
            <w:rStyle w:val="Hyperlink"/>
            <w:noProof/>
          </w:rPr>
          <w:t>2.9.</w:t>
        </w:r>
        <w:r w:rsidR="00CD7161">
          <w:rPr>
            <w:rFonts w:asciiTheme="minorHAnsi" w:eastAsiaTheme="minorEastAsia" w:hAnsiTheme="minorHAnsi" w:cstheme="minorBidi"/>
            <w:noProof/>
            <w:sz w:val="22"/>
            <w:szCs w:val="22"/>
            <w:lang w:eastAsia="en-US"/>
          </w:rPr>
          <w:tab/>
        </w:r>
        <w:r w:rsidR="00CD7161" w:rsidRPr="00A44FB9">
          <w:rPr>
            <w:rStyle w:val="Hyperlink"/>
            <w:noProof/>
          </w:rPr>
          <w:t>GroundSlopeFile</w:t>
        </w:r>
        <w:r w:rsidR="00CD7161">
          <w:rPr>
            <w:noProof/>
            <w:webHidden/>
          </w:rPr>
          <w:tab/>
        </w:r>
        <w:r w:rsidR="00CD7161">
          <w:rPr>
            <w:noProof/>
            <w:webHidden/>
          </w:rPr>
          <w:fldChar w:fldCharType="begin"/>
        </w:r>
        <w:r w:rsidR="00CD7161">
          <w:rPr>
            <w:noProof/>
            <w:webHidden/>
          </w:rPr>
          <w:instrText xml:space="preserve"> PAGEREF _Toc510176859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5370A830"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0" w:history="1">
        <w:r w:rsidR="00CD7161" w:rsidRPr="00A44FB9">
          <w:rPr>
            <w:rStyle w:val="Hyperlink"/>
            <w:noProof/>
          </w:rPr>
          <w:t>2.10.</w:t>
        </w:r>
        <w:r w:rsidR="00CD7161">
          <w:rPr>
            <w:rFonts w:asciiTheme="minorHAnsi" w:eastAsiaTheme="minorEastAsia" w:hAnsiTheme="minorHAnsi" w:cstheme="minorBidi"/>
            <w:noProof/>
            <w:sz w:val="22"/>
            <w:szCs w:val="22"/>
            <w:lang w:eastAsia="en-US"/>
          </w:rPr>
          <w:tab/>
        </w:r>
        <w:r w:rsidR="00CD7161" w:rsidRPr="00A44FB9">
          <w:rPr>
            <w:rStyle w:val="Hyperlink"/>
            <w:noProof/>
          </w:rPr>
          <w:t>UphillSlopeAzimuthMap</w:t>
        </w:r>
        <w:r w:rsidR="00CD7161">
          <w:rPr>
            <w:noProof/>
            <w:webHidden/>
          </w:rPr>
          <w:tab/>
        </w:r>
        <w:r w:rsidR="00CD7161">
          <w:rPr>
            <w:noProof/>
            <w:webHidden/>
          </w:rPr>
          <w:fldChar w:fldCharType="begin"/>
        </w:r>
        <w:r w:rsidR="00CD7161">
          <w:rPr>
            <w:noProof/>
            <w:webHidden/>
          </w:rPr>
          <w:instrText xml:space="preserve"> PAGEREF _Toc510176860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23F110A9"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1" w:history="1">
        <w:r w:rsidR="00CD7161" w:rsidRPr="00A44FB9">
          <w:rPr>
            <w:rStyle w:val="Hyperlink"/>
            <w:noProof/>
          </w:rPr>
          <w:t>2.11.</w:t>
        </w:r>
        <w:r w:rsidR="00CD7161">
          <w:rPr>
            <w:rFonts w:asciiTheme="minorHAnsi" w:eastAsiaTheme="minorEastAsia" w:hAnsiTheme="minorHAnsi" w:cstheme="minorBidi"/>
            <w:noProof/>
            <w:sz w:val="22"/>
            <w:szCs w:val="22"/>
            <w:lang w:eastAsia="en-US"/>
          </w:rPr>
          <w:tab/>
        </w:r>
        <w:r w:rsidR="00CD7161" w:rsidRPr="00A44FB9">
          <w:rPr>
            <w:rStyle w:val="Hyperlink"/>
            <w:noProof/>
          </w:rPr>
          <w:t>LightningIgnitionsB0</w:t>
        </w:r>
        <w:r w:rsidR="00CD7161">
          <w:rPr>
            <w:noProof/>
            <w:webHidden/>
          </w:rPr>
          <w:tab/>
        </w:r>
        <w:r w:rsidR="00CD7161">
          <w:rPr>
            <w:noProof/>
            <w:webHidden/>
          </w:rPr>
          <w:fldChar w:fldCharType="begin"/>
        </w:r>
        <w:r w:rsidR="00CD7161">
          <w:rPr>
            <w:noProof/>
            <w:webHidden/>
          </w:rPr>
          <w:instrText xml:space="preserve"> PAGEREF _Toc510176861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7218D7FE"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2" w:history="1">
        <w:r w:rsidR="00CD7161" w:rsidRPr="00A44FB9">
          <w:rPr>
            <w:rStyle w:val="Hyperlink"/>
            <w:noProof/>
          </w:rPr>
          <w:t>2.12.</w:t>
        </w:r>
        <w:r w:rsidR="00CD7161">
          <w:rPr>
            <w:rFonts w:asciiTheme="minorHAnsi" w:eastAsiaTheme="minorEastAsia" w:hAnsiTheme="minorHAnsi" w:cstheme="minorBidi"/>
            <w:noProof/>
            <w:sz w:val="22"/>
            <w:szCs w:val="22"/>
            <w:lang w:eastAsia="en-US"/>
          </w:rPr>
          <w:tab/>
        </w:r>
        <w:r w:rsidR="00CD7161" w:rsidRPr="00A44FB9">
          <w:rPr>
            <w:rStyle w:val="Hyperlink"/>
            <w:noProof/>
          </w:rPr>
          <w:t>LightningIgnitionsB1</w:t>
        </w:r>
        <w:r w:rsidR="00CD7161">
          <w:rPr>
            <w:noProof/>
            <w:webHidden/>
          </w:rPr>
          <w:tab/>
        </w:r>
        <w:r w:rsidR="00CD7161">
          <w:rPr>
            <w:noProof/>
            <w:webHidden/>
          </w:rPr>
          <w:fldChar w:fldCharType="begin"/>
        </w:r>
        <w:r w:rsidR="00CD7161">
          <w:rPr>
            <w:noProof/>
            <w:webHidden/>
          </w:rPr>
          <w:instrText xml:space="preserve"> PAGEREF _Toc510176862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3E2318BE"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3" w:history="1">
        <w:r w:rsidR="00CD7161" w:rsidRPr="00A44FB9">
          <w:rPr>
            <w:rStyle w:val="Hyperlink"/>
            <w:noProof/>
          </w:rPr>
          <w:t>2.13.</w:t>
        </w:r>
        <w:r w:rsidR="00CD7161">
          <w:rPr>
            <w:rFonts w:asciiTheme="minorHAnsi" w:eastAsiaTheme="minorEastAsia" w:hAnsiTheme="minorHAnsi" w:cstheme="minorBidi"/>
            <w:noProof/>
            <w:sz w:val="22"/>
            <w:szCs w:val="22"/>
            <w:lang w:eastAsia="en-US"/>
          </w:rPr>
          <w:tab/>
        </w:r>
        <w:r w:rsidR="00CD7161" w:rsidRPr="00A44FB9">
          <w:rPr>
            <w:rStyle w:val="Hyperlink"/>
            <w:noProof/>
          </w:rPr>
          <w:t>AccidentalIgnitionsB0</w:t>
        </w:r>
        <w:r w:rsidR="00CD7161">
          <w:rPr>
            <w:noProof/>
            <w:webHidden/>
          </w:rPr>
          <w:tab/>
        </w:r>
        <w:r w:rsidR="00CD7161">
          <w:rPr>
            <w:noProof/>
            <w:webHidden/>
          </w:rPr>
          <w:fldChar w:fldCharType="begin"/>
        </w:r>
        <w:r w:rsidR="00CD7161">
          <w:rPr>
            <w:noProof/>
            <w:webHidden/>
          </w:rPr>
          <w:instrText xml:space="preserve"> PAGEREF _Toc510176863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63791966"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4" w:history="1">
        <w:r w:rsidR="00CD7161" w:rsidRPr="00A44FB9">
          <w:rPr>
            <w:rStyle w:val="Hyperlink"/>
            <w:noProof/>
          </w:rPr>
          <w:t>2.14.</w:t>
        </w:r>
        <w:r w:rsidR="00CD7161">
          <w:rPr>
            <w:rFonts w:asciiTheme="minorHAnsi" w:eastAsiaTheme="minorEastAsia" w:hAnsiTheme="minorHAnsi" w:cstheme="minorBidi"/>
            <w:noProof/>
            <w:sz w:val="22"/>
            <w:szCs w:val="22"/>
            <w:lang w:eastAsia="en-US"/>
          </w:rPr>
          <w:tab/>
        </w:r>
        <w:r w:rsidR="00CD7161" w:rsidRPr="00A44FB9">
          <w:rPr>
            <w:rStyle w:val="Hyperlink"/>
            <w:noProof/>
          </w:rPr>
          <w:t>AccidentalIgnitionsB1</w:t>
        </w:r>
        <w:r w:rsidR="00CD7161">
          <w:rPr>
            <w:noProof/>
            <w:webHidden/>
          </w:rPr>
          <w:tab/>
        </w:r>
        <w:r w:rsidR="00CD7161">
          <w:rPr>
            <w:noProof/>
            <w:webHidden/>
          </w:rPr>
          <w:fldChar w:fldCharType="begin"/>
        </w:r>
        <w:r w:rsidR="00CD7161">
          <w:rPr>
            <w:noProof/>
            <w:webHidden/>
          </w:rPr>
          <w:instrText xml:space="preserve"> PAGEREF _Toc510176864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37D038DE"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5" w:history="1">
        <w:r w:rsidR="00CD7161" w:rsidRPr="00A44FB9">
          <w:rPr>
            <w:rStyle w:val="Hyperlink"/>
            <w:noProof/>
          </w:rPr>
          <w:t>2.15.</w:t>
        </w:r>
        <w:r w:rsidR="00CD7161">
          <w:rPr>
            <w:rFonts w:asciiTheme="minorHAnsi" w:eastAsiaTheme="minorEastAsia" w:hAnsiTheme="minorHAnsi" w:cstheme="minorBidi"/>
            <w:noProof/>
            <w:sz w:val="22"/>
            <w:szCs w:val="22"/>
            <w:lang w:eastAsia="en-US"/>
          </w:rPr>
          <w:tab/>
        </w:r>
        <w:r w:rsidR="00CD7161" w:rsidRPr="00A44FB9">
          <w:rPr>
            <w:rStyle w:val="Hyperlink"/>
            <w:noProof/>
          </w:rPr>
          <w:t>MaximumFineFuels</w:t>
        </w:r>
        <w:r w:rsidR="00CD7161">
          <w:rPr>
            <w:noProof/>
            <w:webHidden/>
          </w:rPr>
          <w:tab/>
        </w:r>
        <w:r w:rsidR="00CD7161">
          <w:rPr>
            <w:noProof/>
            <w:webHidden/>
          </w:rPr>
          <w:fldChar w:fldCharType="begin"/>
        </w:r>
        <w:r w:rsidR="00CD7161">
          <w:rPr>
            <w:noProof/>
            <w:webHidden/>
          </w:rPr>
          <w:instrText xml:space="preserve"> PAGEREF _Toc510176865 \h </w:instrText>
        </w:r>
        <w:r w:rsidR="00CD7161">
          <w:rPr>
            <w:noProof/>
            <w:webHidden/>
          </w:rPr>
        </w:r>
        <w:r w:rsidR="00CD7161">
          <w:rPr>
            <w:noProof/>
            <w:webHidden/>
          </w:rPr>
          <w:fldChar w:fldCharType="separate"/>
        </w:r>
        <w:r w:rsidR="00CD7161">
          <w:rPr>
            <w:noProof/>
            <w:webHidden/>
          </w:rPr>
          <w:t>5</w:t>
        </w:r>
        <w:r w:rsidR="00CD7161">
          <w:rPr>
            <w:noProof/>
            <w:webHidden/>
          </w:rPr>
          <w:fldChar w:fldCharType="end"/>
        </w:r>
      </w:hyperlink>
    </w:p>
    <w:p w14:paraId="4A227C2F"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6" w:history="1">
        <w:r w:rsidR="00CD7161" w:rsidRPr="00A44FB9">
          <w:rPr>
            <w:rStyle w:val="Hyperlink"/>
            <w:noProof/>
          </w:rPr>
          <w:t>2.16.</w:t>
        </w:r>
        <w:r w:rsidR="00CD7161">
          <w:rPr>
            <w:rFonts w:asciiTheme="minorHAnsi" w:eastAsiaTheme="minorEastAsia" w:hAnsiTheme="minorHAnsi" w:cstheme="minorBidi"/>
            <w:noProof/>
            <w:sz w:val="22"/>
            <w:szCs w:val="22"/>
            <w:lang w:eastAsia="en-US"/>
          </w:rPr>
          <w:tab/>
        </w:r>
        <w:r w:rsidR="00CD7161" w:rsidRPr="00A44FB9">
          <w:rPr>
            <w:rStyle w:val="Hyperlink"/>
            <w:noProof/>
          </w:rPr>
          <w:t>MaximumRxWindSpeed</w:t>
        </w:r>
        <w:r w:rsidR="00CD7161">
          <w:rPr>
            <w:noProof/>
            <w:webHidden/>
          </w:rPr>
          <w:tab/>
        </w:r>
        <w:r w:rsidR="00CD7161">
          <w:rPr>
            <w:noProof/>
            <w:webHidden/>
          </w:rPr>
          <w:fldChar w:fldCharType="begin"/>
        </w:r>
        <w:r w:rsidR="00CD7161">
          <w:rPr>
            <w:noProof/>
            <w:webHidden/>
          </w:rPr>
          <w:instrText xml:space="preserve"> PAGEREF _Toc510176866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2802E141"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7" w:history="1">
        <w:r w:rsidR="00CD7161" w:rsidRPr="00A44FB9">
          <w:rPr>
            <w:rStyle w:val="Hyperlink"/>
            <w:noProof/>
          </w:rPr>
          <w:t>2.17.</w:t>
        </w:r>
        <w:r w:rsidR="00CD7161">
          <w:rPr>
            <w:rFonts w:asciiTheme="minorHAnsi" w:eastAsiaTheme="minorEastAsia" w:hAnsiTheme="minorHAnsi" w:cstheme="minorBidi"/>
            <w:noProof/>
            <w:sz w:val="22"/>
            <w:szCs w:val="22"/>
            <w:lang w:eastAsia="en-US"/>
          </w:rPr>
          <w:tab/>
        </w:r>
        <w:r w:rsidR="00CD7161" w:rsidRPr="00A44FB9">
          <w:rPr>
            <w:rStyle w:val="Hyperlink"/>
            <w:noProof/>
          </w:rPr>
          <w:t>MaximumRxFireWeatherIndex</w:t>
        </w:r>
        <w:r w:rsidR="00CD7161">
          <w:rPr>
            <w:noProof/>
            <w:webHidden/>
          </w:rPr>
          <w:tab/>
        </w:r>
        <w:r w:rsidR="00CD7161">
          <w:rPr>
            <w:noProof/>
            <w:webHidden/>
          </w:rPr>
          <w:fldChar w:fldCharType="begin"/>
        </w:r>
        <w:r w:rsidR="00CD7161">
          <w:rPr>
            <w:noProof/>
            <w:webHidden/>
          </w:rPr>
          <w:instrText xml:space="preserve"> PAGEREF _Toc510176867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11884DB6"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8" w:history="1">
        <w:r w:rsidR="00CD7161" w:rsidRPr="00A44FB9">
          <w:rPr>
            <w:rStyle w:val="Hyperlink"/>
            <w:noProof/>
          </w:rPr>
          <w:t>2.18.</w:t>
        </w:r>
        <w:r w:rsidR="00CD7161">
          <w:rPr>
            <w:rFonts w:asciiTheme="minorHAnsi" w:eastAsiaTheme="minorEastAsia" w:hAnsiTheme="minorHAnsi" w:cstheme="minorBidi"/>
            <w:noProof/>
            <w:sz w:val="22"/>
            <w:szCs w:val="22"/>
            <w:lang w:eastAsia="en-US"/>
          </w:rPr>
          <w:tab/>
        </w:r>
        <w:r w:rsidR="00CD7161" w:rsidRPr="00A44FB9">
          <w:rPr>
            <w:rStyle w:val="Hyperlink"/>
            <w:noProof/>
          </w:rPr>
          <w:t>MinimumRxFireWeatherIndex</w:t>
        </w:r>
        <w:r w:rsidR="00CD7161">
          <w:rPr>
            <w:noProof/>
            <w:webHidden/>
          </w:rPr>
          <w:tab/>
        </w:r>
        <w:r w:rsidR="00CD7161">
          <w:rPr>
            <w:noProof/>
            <w:webHidden/>
          </w:rPr>
          <w:fldChar w:fldCharType="begin"/>
        </w:r>
        <w:r w:rsidR="00CD7161">
          <w:rPr>
            <w:noProof/>
            <w:webHidden/>
          </w:rPr>
          <w:instrText xml:space="preserve"> PAGEREF _Toc510176868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351A0374"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69" w:history="1">
        <w:r w:rsidR="00CD7161" w:rsidRPr="00A44FB9">
          <w:rPr>
            <w:rStyle w:val="Hyperlink"/>
            <w:noProof/>
          </w:rPr>
          <w:t>2.19.</w:t>
        </w:r>
        <w:r w:rsidR="00CD7161">
          <w:rPr>
            <w:rFonts w:asciiTheme="minorHAnsi" w:eastAsiaTheme="minorEastAsia" w:hAnsiTheme="minorHAnsi" w:cstheme="minorBidi"/>
            <w:noProof/>
            <w:sz w:val="22"/>
            <w:szCs w:val="22"/>
            <w:lang w:eastAsia="en-US"/>
          </w:rPr>
          <w:tab/>
        </w:r>
        <w:r w:rsidR="00CD7161" w:rsidRPr="00A44FB9">
          <w:rPr>
            <w:rStyle w:val="Hyperlink"/>
            <w:noProof/>
          </w:rPr>
          <w:t>NumberRxAnnualFires</w:t>
        </w:r>
        <w:r w:rsidR="00CD7161">
          <w:rPr>
            <w:noProof/>
            <w:webHidden/>
          </w:rPr>
          <w:tab/>
        </w:r>
        <w:r w:rsidR="00CD7161">
          <w:rPr>
            <w:noProof/>
            <w:webHidden/>
          </w:rPr>
          <w:fldChar w:fldCharType="begin"/>
        </w:r>
        <w:r w:rsidR="00CD7161">
          <w:rPr>
            <w:noProof/>
            <w:webHidden/>
          </w:rPr>
          <w:instrText xml:space="preserve"> PAGEREF _Toc510176869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420345CB"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0" w:history="1">
        <w:r w:rsidR="00CD7161" w:rsidRPr="00A44FB9">
          <w:rPr>
            <w:rStyle w:val="Hyperlink"/>
            <w:noProof/>
          </w:rPr>
          <w:t>2.20.</w:t>
        </w:r>
        <w:r w:rsidR="00CD7161">
          <w:rPr>
            <w:rFonts w:asciiTheme="minorHAnsi" w:eastAsiaTheme="minorEastAsia" w:hAnsiTheme="minorHAnsi" w:cstheme="minorBidi"/>
            <w:noProof/>
            <w:sz w:val="22"/>
            <w:szCs w:val="22"/>
            <w:lang w:eastAsia="en-US"/>
          </w:rPr>
          <w:tab/>
        </w:r>
        <w:r w:rsidR="00CD7161" w:rsidRPr="00A44FB9">
          <w:rPr>
            <w:rStyle w:val="Hyperlink"/>
            <w:noProof/>
          </w:rPr>
          <w:t>FirstDayRxFires</w:t>
        </w:r>
        <w:r w:rsidR="00CD7161">
          <w:rPr>
            <w:noProof/>
            <w:webHidden/>
          </w:rPr>
          <w:tab/>
        </w:r>
        <w:r w:rsidR="00CD7161">
          <w:rPr>
            <w:noProof/>
            <w:webHidden/>
          </w:rPr>
          <w:fldChar w:fldCharType="begin"/>
        </w:r>
        <w:r w:rsidR="00CD7161">
          <w:rPr>
            <w:noProof/>
            <w:webHidden/>
          </w:rPr>
          <w:instrText xml:space="preserve"> PAGEREF _Toc510176870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12994F9F"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1" w:history="1">
        <w:r w:rsidR="00CD7161" w:rsidRPr="00A44FB9">
          <w:rPr>
            <w:rStyle w:val="Hyperlink"/>
            <w:noProof/>
          </w:rPr>
          <w:t>2.21.</w:t>
        </w:r>
        <w:r w:rsidR="00CD7161">
          <w:rPr>
            <w:rFonts w:asciiTheme="minorHAnsi" w:eastAsiaTheme="minorEastAsia" w:hAnsiTheme="minorHAnsi" w:cstheme="minorBidi"/>
            <w:noProof/>
            <w:sz w:val="22"/>
            <w:szCs w:val="22"/>
            <w:lang w:eastAsia="en-US"/>
          </w:rPr>
          <w:tab/>
        </w:r>
        <w:r w:rsidR="00CD7161" w:rsidRPr="00A44FB9">
          <w:rPr>
            <w:rStyle w:val="Hyperlink"/>
            <w:noProof/>
          </w:rPr>
          <w:t>MaximumSpreadAreaB0</w:t>
        </w:r>
        <w:r w:rsidR="00CD7161">
          <w:rPr>
            <w:noProof/>
            <w:webHidden/>
          </w:rPr>
          <w:tab/>
        </w:r>
        <w:r w:rsidR="00CD7161">
          <w:rPr>
            <w:noProof/>
            <w:webHidden/>
          </w:rPr>
          <w:fldChar w:fldCharType="begin"/>
        </w:r>
        <w:r w:rsidR="00CD7161">
          <w:rPr>
            <w:noProof/>
            <w:webHidden/>
          </w:rPr>
          <w:instrText xml:space="preserve"> PAGEREF _Toc510176871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1E903632"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2" w:history="1">
        <w:r w:rsidR="00CD7161" w:rsidRPr="00A44FB9">
          <w:rPr>
            <w:rStyle w:val="Hyperlink"/>
            <w:noProof/>
          </w:rPr>
          <w:t>2.22.</w:t>
        </w:r>
        <w:r w:rsidR="00CD7161">
          <w:rPr>
            <w:rFonts w:asciiTheme="minorHAnsi" w:eastAsiaTheme="minorEastAsia" w:hAnsiTheme="minorHAnsi" w:cstheme="minorBidi"/>
            <w:noProof/>
            <w:sz w:val="22"/>
            <w:szCs w:val="22"/>
            <w:lang w:eastAsia="en-US"/>
          </w:rPr>
          <w:tab/>
        </w:r>
        <w:r w:rsidR="00CD7161" w:rsidRPr="00A44FB9">
          <w:rPr>
            <w:rStyle w:val="Hyperlink"/>
            <w:noProof/>
          </w:rPr>
          <w:t>MaximumSpreadAreaB1</w:t>
        </w:r>
        <w:r w:rsidR="00CD7161">
          <w:rPr>
            <w:noProof/>
            <w:webHidden/>
          </w:rPr>
          <w:tab/>
        </w:r>
        <w:r w:rsidR="00CD7161">
          <w:rPr>
            <w:noProof/>
            <w:webHidden/>
          </w:rPr>
          <w:fldChar w:fldCharType="begin"/>
        </w:r>
        <w:r w:rsidR="00CD7161">
          <w:rPr>
            <w:noProof/>
            <w:webHidden/>
          </w:rPr>
          <w:instrText xml:space="preserve"> PAGEREF _Toc510176872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1D7BCED1"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3" w:history="1">
        <w:r w:rsidR="00CD7161" w:rsidRPr="00A44FB9">
          <w:rPr>
            <w:rStyle w:val="Hyperlink"/>
            <w:noProof/>
          </w:rPr>
          <w:t>2.23.</w:t>
        </w:r>
        <w:r w:rsidR="00CD7161">
          <w:rPr>
            <w:rFonts w:asciiTheme="minorHAnsi" w:eastAsiaTheme="minorEastAsia" w:hAnsiTheme="minorHAnsi" w:cstheme="minorBidi"/>
            <w:noProof/>
            <w:sz w:val="22"/>
            <w:szCs w:val="22"/>
            <w:lang w:eastAsia="en-US"/>
          </w:rPr>
          <w:tab/>
        </w:r>
        <w:r w:rsidR="00CD7161" w:rsidRPr="00A44FB9">
          <w:rPr>
            <w:rStyle w:val="Hyperlink"/>
            <w:noProof/>
          </w:rPr>
          <w:t>MaximumSpreadAreaB2</w:t>
        </w:r>
        <w:r w:rsidR="00CD7161">
          <w:rPr>
            <w:noProof/>
            <w:webHidden/>
          </w:rPr>
          <w:tab/>
        </w:r>
        <w:r w:rsidR="00CD7161">
          <w:rPr>
            <w:noProof/>
            <w:webHidden/>
          </w:rPr>
          <w:fldChar w:fldCharType="begin"/>
        </w:r>
        <w:r w:rsidR="00CD7161">
          <w:rPr>
            <w:noProof/>
            <w:webHidden/>
          </w:rPr>
          <w:instrText xml:space="preserve"> PAGEREF _Toc510176873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31B9F9AC"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4" w:history="1">
        <w:r w:rsidR="00CD7161" w:rsidRPr="00A44FB9">
          <w:rPr>
            <w:rStyle w:val="Hyperlink"/>
            <w:noProof/>
          </w:rPr>
          <w:t>2.24.</w:t>
        </w:r>
        <w:r w:rsidR="00CD7161">
          <w:rPr>
            <w:rFonts w:asciiTheme="minorHAnsi" w:eastAsiaTheme="minorEastAsia" w:hAnsiTheme="minorHAnsi" w:cstheme="minorBidi"/>
            <w:noProof/>
            <w:sz w:val="22"/>
            <w:szCs w:val="22"/>
            <w:lang w:eastAsia="en-US"/>
          </w:rPr>
          <w:tab/>
        </w:r>
        <w:r w:rsidR="00CD7161" w:rsidRPr="00A44FB9">
          <w:rPr>
            <w:rStyle w:val="Hyperlink"/>
            <w:noProof/>
          </w:rPr>
          <w:t>SpreadProbabilityB0</w:t>
        </w:r>
        <w:r w:rsidR="00CD7161">
          <w:rPr>
            <w:noProof/>
            <w:webHidden/>
          </w:rPr>
          <w:tab/>
        </w:r>
        <w:r w:rsidR="00CD7161">
          <w:rPr>
            <w:noProof/>
            <w:webHidden/>
          </w:rPr>
          <w:fldChar w:fldCharType="begin"/>
        </w:r>
        <w:r w:rsidR="00CD7161">
          <w:rPr>
            <w:noProof/>
            <w:webHidden/>
          </w:rPr>
          <w:instrText xml:space="preserve"> PAGEREF _Toc510176874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46AC1BD8"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5" w:history="1">
        <w:r w:rsidR="00CD7161" w:rsidRPr="00A44FB9">
          <w:rPr>
            <w:rStyle w:val="Hyperlink"/>
            <w:noProof/>
          </w:rPr>
          <w:t>2.25.</w:t>
        </w:r>
        <w:r w:rsidR="00CD7161">
          <w:rPr>
            <w:rFonts w:asciiTheme="minorHAnsi" w:eastAsiaTheme="minorEastAsia" w:hAnsiTheme="minorHAnsi" w:cstheme="minorBidi"/>
            <w:noProof/>
            <w:sz w:val="22"/>
            <w:szCs w:val="22"/>
            <w:lang w:eastAsia="en-US"/>
          </w:rPr>
          <w:tab/>
        </w:r>
        <w:r w:rsidR="00CD7161" w:rsidRPr="00A44FB9">
          <w:rPr>
            <w:rStyle w:val="Hyperlink"/>
            <w:noProof/>
          </w:rPr>
          <w:t>SpreadProbabilityB1</w:t>
        </w:r>
        <w:r w:rsidR="00CD7161">
          <w:rPr>
            <w:noProof/>
            <w:webHidden/>
          </w:rPr>
          <w:tab/>
        </w:r>
        <w:r w:rsidR="00CD7161">
          <w:rPr>
            <w:noProof/>
            <w:webHidden/>
          </w:rPr>
          <w:fldChar w:fldCharType="begin"/>
        </w:r>
        <w:r w:rsidR="00CD7161">
          <w:rPr>
            <w:noProof/>
            <w:webHidden/>
          </w:rPr>
          <w:instrText xml:space="preserve"> PAGEREF _Toc510176875 \h </w:instrText>
        </w:r>
        <w:r w:rsidR="00CD7161">
          <w:rPr>
            <w:noProof/>
            <w:webHidden/>
          </w:rPr>
        </w:r>
        <w:r w:rsidR="00CD7161">
          <w:rPr>
            <w:noProof/>
            <w:webHidden/>
          </w:rPr>
          <w:fldChar w:fldCharType="separate"/>
        </w:r>
        <w:r w:rsidR="00CD7161">
          <w:rPr>
            <w:noProof/>
            <w:webHidden/>
          </w:rPr>
          <w:t>6</w:t>
        </w:r>
        <w:r w:rsidR="00CD7161">
          <w:rPr>
            <w:noProof/>
            <w:webHidden/>
          </w:rPr>
          <w:fldChar w:fldCharType="end"/>
        </w:r>
      </w:hyperlink>
    </w:p>
    <w:p w14:paraId="53B4F792"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6" w:history="1">
        <w:r w:rsidR="00CD7161" w:rsidRPr="00A44FB9">
          <w:rPr>
            <w:rStyle w:val="Hyperlink"/>
            <w:noProof/>
          </w:rPr>
          <w:t>2.26.</w:t>
        </w:r>
        <w:r w:rsidR="00CD7161">
          <w:rPr>
            <w:rFonts w:asciiTheme="minorHAnsi" w:eastAsiaTheme="minorEastAsia" w:hAnsiTheme="minorHAnsi" w:cstheme="minorBidi"/>
            <w:noProof/>
            <w:sz w:val="22"/>
            <w:szCs w:val="22"/>
            <w:lang w:eastAsia="en-US"/>
          </w:rPr>
          <w:tab/>
        </w:r>
        <w:r w:rsidR="00CD7161" w:rsidRPr="00A44FB9">
          <w:rPr>
            <w:rStyle w:val="Hyperlink"/>
            <w:noProof/>
          </w:rPr>
          <w:t>SpreadProbabilityB2</w:t>
        </w:r>
        <w:r w:rsidR="00CD7161">
          <w:rPr>
            <w:noProof/>
            <w:webHidden/>
          </w:rPr>
          <w:tab/>
        </w:r>
        <w:r w:rsidR="00CD7161">
          <w:rPr>
            <w:noProof/>
            <w:webHidden/>
          </w:rPr>
          <w:fldChar w:fldCharType="begin"/>
        </w:r>
        <w:r w:rsidR="00CD7161">
          <w:rPr>
            <w:noProof/>
            <w:webHidden/>
          </w:rPr>
          <w:instrText xml:space="preserve"> PAGEREF _Toc510176876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608A8E87"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7" w:history="1">
        <w:r w:rsidR="00CD7161" w:rsidRPr="00A44FB9">
          <w:rPr>
            <w:rStyle w:val="Hyperlink"/>
            <w:noProof/>
          </w:rPr>
          <w:t>2.27.</w:t>
        </w:r>
        <w:r w:rsidR="00CD7161">
          <w:rPr>
            <w:rFonts w:asciiTheme="minorHAnsi" w:eastAsiaTheme="minorEastAsia" w:hAnsiTheme="minorHAnsi" w:cstheme="minorBidi"/>
            <w:noProof/>
            <w:sz w:val="22"/>
            <w:szCs w:val="22"/>
            <w:lang w:eastAsia="en-US"/>
          </w:rPr>
          <w:tab/>
        </w:r>
        <w:r w:rsidR="00CD7161" w:rsidRPr="00A44FB9">
          <w:rPr>
            <w:rStyle w:val="Hyperlink"/>
            <w:noProof/>
          </w:rPr>
          <w:t>SpreadProbabilityB3</w:t>
        </w:r>
        <w:r w:rsidR="00CD7161">
          <w:rPr>
            <w:noProof/>
            <w:webHidden/>
          </w:rPr>
          <w:tab/>
        </w:r>
        <w:r w:rsidR="00CD7161">
          <w:rPr>
            <w:noProof/>
            <w:webHidden/>
          </w:rPr>
          <w:fldChar w:fldCharType="begin"/>
        </w:r>
        <w:r w:rsidR="00CD7161">
          <w:rPr>
            <w:noProof/>
            <w:webHidden/>
          </w:rPr>
          <w:instrText xml:space="preserve"> PAGEREF _Toc510176877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3E8ABFDD"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8" w:history="1">
        <w:r w:rsidR="00CD7161" w:rsidRPr="00A44FB9">
          <w:rPr>
            <w:rStyle w:val="Hyperlink"/>
            <w:noProof/>
          </w:rPr>
          <w:t>2.28.</w:t>
        </w:r>
        <w:r w:rsidR="00CD7161">
          <w:rPr>
            <w:rFonts w:asciiTheme="minorHAnsi" w:eastAsiaTheme="minorEastAsia" w:hAnsiTheme="minorHAnsi" w:cstheme="minorBidi"/>
            <w:noProof/>
            <w:sz w:val="22"/>
            <w:szCs w:val="22"/>
            <w:lang w:eastAsia="en-US"/>
          </w:rPr>
          <w:tab/>
        </w:r>
        <w:r w:rsidR="00CD7161" w:rsidRPr="00A44FB9">
          <w:rPr>
            <w:rStyle w:val="Hyperlink"/>
            <w:noProof/>
          </w:rPr>
          <w:t>IntensityFactor:FineFuelPercent</w:t>
        </w:r>
        <w:r w:rsidR="00CD7161">
          <w:rPr>
            <w:noProof/>
            <w:webHidden/>
          </w:rPr>
          <w:tab/>
        </w:r>
        <w:r w:rsidR="00CD7161">
          <w:rPr>
            <w:noProof/>
            <w:webHidden/>
          </w:rPr>
          <w:fldChar w:fldCharType="begin"/>
        </w:r>
        <w:r w:rsidR="00CD7161">
          <w:rPr>
            <w:noProof/>
            <w:webHidden/>
          </w:rPr>
          <w:instrText xml:space="preserve"> PAGEREF _Toc510176878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6BEF4D8F"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79" w:history="1">
        <w:r w:rsidR="00CD7161" w:rsidRPr="00A44FB9">
          <w:rPr>
            <w:rStyle w:val="Hyperlink"/>
            <w:noProof/>
          </w:rPr>
          <w:t>2.29.</w:t>
        </w:r>
        <w:r w:rsidR="00CD7161">
          <w:rPr>
            <w:rFonts w:asciiTheme="minorHAnsi" w:eastAsiaTheme="minorEastAsia" w:hAnsiTheme="minorHAnsi" w:cstheme="minorBidi"/>
            <w:noProof/>
            <w:sz w:val="22"/>
            <w:szCs w:val="22"/>
            <w:lang w:eastAsia="en-US"/>
          </w:rPr>
          <w:tab/>
        </w:r>
        <w:r w:rsidR="00CD7161" w:rsidRPr="00A44FB9">
          <w:rPr>
            <w:rStyle w:val="Hyperlink"/>
            <w:noProof/>
          </w:rPr>
          <w:t>IntensityFactor:LadderFuelMaxAge</w:t>
        </w:r>
        <w:r w:rsidR="00CD7161">
          <w:rPr>
            <w:noProof/>
            <w:webHidden/>
          </w:rPr>
          <w:tab/>
        </w:r>
        <w:r w:rsidR="00CD7161">
          <w:rPr>
            <w:noProof/>
            <w:webHidden/>
          </w:rPr>
          <w:fldChar w:fldCharType="begin"/>
        </w:r>
        <w:r w:rsidR="00CD7161">
          <w:rPr>
            <w:noProof/>
            <w:webHidden/>
          </w:rPr>
          <w:instrText xml:space="preserve"> PAGEREF _Toc510176879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567F63B4"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0" w:history="1">
        <w:r w:rsidR="00CD7161" w:rsidRPr="00A44FB9">
          <w:rPr>
            <w:rStyle w:val="Hyperlink"/>
            <w:noProof/>
          </w:rPr>
          <w:t>2.30.</w:t>
        </w:r>
        <w:r w:rsidR="00CD7161">
          <w:rPr>
            <w:rFonts w:asciiTheme="minorHAnsi" w:eastAsiaTheme="minorEastAsia" w:hAnsiTheme="minorHAnsi" w:cstheme="minorBidi"/>
            <w:noProof/>
            <w:sz w:val="22"/>
            <w:szCs w:val="22"/>
            <w:lang w:eastAsia="en-US"/>
          </w:rPr>
          <w:tab/>
        </w:r>
        <w:r w:rsidR="00CD7161" w:rsidRPr="00A44FB9">
          <w:rPr>
            <w:rStyle w:val="Hyperlink"/>
            <w:noProof/>
          </w:rPr>
          <w:t>IntensityFactor:LadderFuelBiomass</w:t>
        </w:r>
        <w:r w:rsidR="00CD7161">
          <w:rPr>
            <w:noProof/>
            <w:webHidden/>
          </w:rPr>
          <w:tab/>
        </w:r>
        <w:r w:rsidR="00CD7161">
          <w:rPr>
            <w:noProof/>
            <w:webHidden/>
          </w:rPr>
          <w:fldChar w:fldCharType="begin"/>
        </w:r>
        <w:r w:rsidR="00CD7161">
          <w:rPr>
            <w:noProof/>
            <w:webHidden/>
          </w:rPr>
          <w:instrText xml:space="preserve"> PAGEREF _Toc510176880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7020DADC"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1" w:history="1">
        <w:r w:rsidR="00CD7161" w:rsidRPr="00A44FB9">
          <w:rPr>
            <w:rStyle w:val="Hyperlink"/>
            <w:noProof/>
          </w:rPr>
          <w:t>2.31.</w:t>
        </w:r>
        <w:r w:rsidR="00CD7161">
          <w:rPr>
            <w:rFonts w:asciiTheme="minorHAnsi" w:eastAsiaTheme="minorEastAsia" w:hAnsiTheme="minorHAnsi" w:cstheme="minorBidi"/>
            <w:noProof/>
            <w:sz w:val="22"/>
            <w:szCs w:val="22"/>
            <w:lang w:eastAsia="en-US"/>
          </w:rPr>
          <w:tab/>
        </w:r>
        <w:r w:rsidR="00CD7161" w:rsidRPr="00A44FB9">
          <w:rPr>
            <w:rStyle w:val="Hyperlink"/>
            <w:noProof/>
          </w:rPr>
          <w:t>LadderFuelSpeciesList</w:t>
        </w:r>
        <w:r w:rsidR="00CD7161">
          <w:rPr>
            <w:noProof/>
            <w:webHidden/>
          </w:rPr>
          <w:tab/>
        </w:r>
        <w:r w:rsidR="00CD7161">
          <w:rPr>
            <w:noProof/>
            <w:webHidden/>
          </w:rPr>
          <w:fldChar w:fldCharType="begin"/>
        </w:r>
        <w:r w:rsidR="00CD7161">
          <w:rPr>
            <w:noProof/>
            <w:webHidden/>
          </w:rPr>
          <w:instrText xml:space="preserve"> PAGEREF _Toc510176881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37792E65"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2" w:history="1">
        <w:r w:rsidR="00CD7161" w:rsidRPr="00A44FB9">
          <w:rPr>
            <w:rStyle w:val="Hyperlink"/>
            <w:noProof/>
          </w:rPr>
          <w:t>2.32.</w:t>
        </w:r>
        <w:r w:rsidR="00CD7161">
          <w:rPr>
            <w:rFonts w:asciiTheme="minorHAnsi" w:eastAsiaTheme="minorEastAsia" w:hAnsiTheme="minorHAnsi" w:cstheme="minorBidi"/>
            <w:noProof/>
            <w:sz w:val="22"/>
            <w:szCs w:val="22"/>
            <w:lang w:eastAsia="en-US"/>
          </w:rPr>
          <w:tab/>
        </w:r>
        <w:r w:rsidR="00CD7161" w:rsidRPr="00A44FB9">
          <w:rPr>
            <w:rStyle w:val="Hyperlink"/>
            <w:noProof/>
          </w:rPr>
          <w:t>SuppressionMaxWindSpeed</w:t>
        </w:r>
        <w:r w:rsidR="00CD7161">
          <w:rPr>
            <w:noProof/>
            <w:webHidden/>
          </w:rPr>
          <w:tab/>
        </w:r>
        <w:r w:rsidR="00CD7161">
          <w:rPr>
            <w:noProof/>
            <w:webHidden/>
          </w:rPr>
          <w:fldChar w:fldCharType="begin"/>
        </w:r>
        <w:r w:rsidR="00CD7161">
          <w:rPr>
            <w:noProof/>
            <w:webHidden/>
          </w:rPr>
          <w:instrText xml:space="preserve"> PAGEREF _Toc510176882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3EF5B7ED"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3" w:history="1">
        <w:r w:rsidR="00CD7161" w:rsidRPr="00A44FB9">
          <w:rPr>
            <w:rStyle w:val="Hyperlink"/>
            <w:noProof/>
          </w:rPr>
          <w:t>2.33.</w:t>
        </w:r>
        <w:r w:rsidR="00CD7161">
          <w:rPr>
            <w:rFonts w:asciiTheme="minorHAnsi" w:eastAsiaTheme="minorEastAsia" w:hAnsiTheme="minorHAnsi" w:cstheme="minorBidi"/>
            <w:noProof/>
            <w:sz w:val="22"/>
            <w:szCs w:val="22"/>
            <w:lang w:eastAsia="en-US"/>
          </w:rPr>
          <w:tab/>
        </w:r>
        <w:r w:rsidR="00CD7161" w:rsidRPr="00A44FB9">
          <w:rPr>
            <w:rStyle w:val="Hyperlink"/>
            <w:noProof/>
          </w:rPr>
          <w:t>DeadWoodTable</w:t>
        </w:r>
        <w:r w:rsidR="00CD7161">
          <w:rPr>
            <w:noProof/>
            <w:webHidden/>
          </w:rPr>
          <w:tab/>
        </w:r>
        <w:r w:rsidR="00CD7161">
          <w:rPr>
            <w:noProof/>
            <w:webHidden/>
          </w:rPr>
          <w:fldChar w:fldCharType="begin"/>
        </w:r>
        <w:r w:rsidR="00CD7161">
          <w:rPr>
            <w:noProof/>
            <w:webHidden/>
          </w:rPr>
          <w:instrText xml:space="preserve"> PAGEREF _Toc510176883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739DD3C4"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4" w:history="1">
        <w:r w:rsidR="00CD7161" w:rsidRPr="00A44FB9">
          <w:rPr>
            <w:rStyle w:val="Hyperlink"/>
            <w:noProof/>
          </w:rPr>
          <w:t>2.34.</w:t>
        </w:r>
        <w:r w:rsidR="00CD7161">
          <w:rPr>
            <w:rFonts w:asciiTheme="minorHAnsi" w:eastAsiaTheme="minorEastAsia" w:hAnsiTheme="minorHAnsi" w:cstheme="minorBidi"/>
            <w:noProof/>
            <w:sz w:val="22"/>
            <w:szCs w:val="22"/>
            <w:lang w:eastAsia="en-US"/>
          </w:rPr>
          <w:tab/>
        </w:r>
        <w:r w:rsidR="00CD7161" w:rsidRPr="00A44FB9">
          <w:rPr>
            <w:rStyle w:val="Hyperlink"/>
            <w:noProof/>
          </w:rPr>
          <w:t>FireIntensityClass_1_DamageTable</w:t>
        </w:r>
        <w:r w:rsidR="00CD7161">
          <w:rPr>
            <w:noProof/>
            <w:webHidden/>
          </w:rPr>
          <w:tab/>
        </w:r>
        <w:r w:rsidR="00CD7161">
          <w:rPr>
            <w:noProof/>
            <w:webHidden/>
          </w:rPr>
          <w:fldChar w:fldCharType="begin"/>
        </w:r>
        <w:r w:rsidR="00CD7161">
          <w:rPr>
            <w:noProof/>
            <w:webHidden/>
          </w:rPr>
          <w:instrText xml:space="preserve"> PAGEREF _Toc510176884 \h </w:instrText>
        </w:r>
        <w:r w:rsidR="00CD7161">
          <w:rPr>
            <w:noProof/>
            <w:webHidden/>
          </w:rPr>
        </w:r>
        <w:r w:rsidR="00CD7161">
          <w:rPr>
            <w:noProof/>
            <w:webHidden/>
          </w:rPr>
          <w:fldChar w:fldCharType="separate"/>
        </w:r>
        <w:r w:rsidR="00CD7161">
          <w:rPr>
            <w:noProof/>
            <w:webHidden/>
          </w:rPr>
          <w:t>7</w:t>
        </w:r>
        <w:r w:rsidR="00CD7161">
          <w:rPr>
            <w:noProof/>
            <w:webHidden/>
          </w:rPr>
          <w:fldChar w:fldCharType="end"/>
        </w:r>
      </w:hyperlink>
    </w:p>
    <w:p w14:paraId="08D1E9C9" w14:textId="77777777" w:rsidR="00CD7161" w:rsidRDefault="004976A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5" w:history="1">
        <w:r w:rsidR="00CD7161" w:rsidRPr="00A44FB9">
          <w:rPr>
            <w:rStyle w:val="Hyperlink"/>
            <w:noProof/>
          </w:rPr>
          <w:t>2.34.1.</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Species Name</w:t>
        </w:r>
        <w:r w:rsidR="00CD7161">
          <w:rPr>
            <w:noProof/>
            <w:webHidden/>
          </w:rPr>
          <w:tab/>
        </w:r>
        <w:r w:rsidR="00CD7161">
          <w:rPr>
            <w:noProof/>
            <w:webHidden/>
          </w:rPr>
          <w:fldChar w:fldCharType="begin"/>
        </w:r>
        <w:r w:rsidR="00CD7161">
          <w:rPr>
            <w:noProof/>
            <w:webHidden/>
          </w:rPr>
          <w:instrText xml:space="preserve"> PAGEREF _Toc510176885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780286ED" w14:textId="77777777" w:rsidR="00CD7161" w:rsidRDefault="004976A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6" w:history="1">
        <w:r w:rsidR="00CD7161" w:rsidRPr="00A44FB9">
          <w:rPr>
            <w:rStyle w:val="Hyperlink"/>
            <w:noProof/>
          </w:rPr>
          <w:t>2.34.2.</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Minimum Age</w:t>
        </w:r>
        <w:r w:rsidR="00CD7161">
          <w:rPr>
            <w:noProof/>
            <w:webHidden/>
          </w:rPr>
          <w:tab/>
        </w:r>
        <w:r w:rsidR="00CD7161">
          <w:rPr>
            <w:noProof/>
            <w:webHidden/>
          </w:rPr>
          <w:fldChar w:fldCharType="begin"/>
        </w:r>
        <w:r w:rsidR="00CD7161">
          <w:rPr>
            <w:noProof/>
            <w:webHidden/>
          </w:rPr>
          <w:instrText xml:space="preserve"> PAGEREF _Toc510176886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13FF3A2C" w14:textId="77777777" w:rsidR="00CD7161" w:rsidRDefault="004976A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7" w:history="1">
        <w:r w:rsidR="00CD7161" w:rsidRPr="00A44FB9">
          <w:rPr>
            <w:rStyle w:val="Hyperlink"/>
            <w:noProof/>
          </w:rPr>
          <w:t>2.34.3.</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Maximum Age</w:t>
        </w:r>
        <w:r w:rsidR="00CD7161">
          <w:rPr>
            <w:noProof/>
            <w:webHidden/>
          </w:rPr>
          <w:tab/>
        </w:r>
        <w:r w:rsidR="00CD7161">
          <w:rPr>
            <w:noProof/>
            <w:webHidden/>
          </w:rPr>
          <w:fldChar w:fldCharType="begin"/>
        </w:r>
        <w:r w:rsidR="00CD7161">
          <w:rPr>
            <w:noProof/>
            <w:webHidden/>
          </w:rPr>
          <w:instrText xml:space="preserve"> PAGEREF _Toc510176887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41675811" w14:textId="77777777" w:rsidR="00CD7161" w:rsidRDefault="004976A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510176888" w:history="1">
        <w:r w:rsidR="00CD7161" w:rsidRPr="00A44FB9">
          <w:rPr>
            <w:rStyle w:val="Hyperlink"/>
            <w:noProof/>
          </w:rPr>
          <w:t>2.34.4.</w:t>
        </w:r>
        <w:r w:rsidR="00CD7161">
          <w:rPr>
            <w:rFonts w:asciiTheme="minorHAnsi" w:eastAsiaTheme="minorEastAsia" w:hAnsiTheme="minorHAnsi" w:cstheme="minorBidi"/>
            <w:i w:val="0"/>
            <w:iCs w:val="0"/>
            <w:noProof/>
            <w:sz w:val="22"/>
            <w:szCs w:val="22"/>
            <w:lang w:eastAsia="en-US"/>
          </w:rPr>
          <w:tab/>
        </w:r>
        <w:r w:rsidR="00CD7161" w:rsidRPr="00A44FB9">
          <w:rPr>
            <w:rStyle w:val="Hyperlink"/>
            <w:noProof/>
          </w:rPr>
          <w:t>Probability of Mortality</w:t>
        </w:r>
        <w:r w:rsidR="00CD7161">
          <w:rPr>
            <w:noProof/>
            <w:webHidden/>
          </w:rPr>
          <w:tab/>
        </w:r>
        <w:r w:rsidR="00CD7161">
          <w:rPr>
            <w:noProof/>
            <w:webHidden/>
          </w:rPr>
          <w:fldChar w:fldCharType="begin"/>
        </w:r>
        <w:r w:rsidR="00CD7161">
          <w:rPr>
            <w:noProof/>
            <w:webHidden/>
          </w:rPr>
          <w:instrText xml:space="preserve"> PAGEREF _Toc510176888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34AA52DA"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89" w:history="1">
        <w:r w:rsidR="00CD7161" w:rsidRPr="00A44FB9">
          <w:rPr>
            <w:rStyle w:val="Hyperlink"/>
            <w:noProof/>
          </w:rPr>
          <w:t>2.35.</w:t>
        </w:r>
        <w:r w:rsidR="00CD7161">
          <w:rPr>
            <w:rFonts w:asciiTheme="minorHAnsi" w:eastAsiaTheme="minorEastAsia" w:hAnsiTheme="minorHAnsi" w:cstheme="minorBidi"/>
            <w:noProof/>
            <w:sz w:val="22"/>
            <w:szCs w:val="22"/>
            <w:lang w:eastAsia="en-US"/>
          </w:rPr>
          <w:tab/>
        </w:r>
        <w:r w:rsidR="00CD7161" w:rsidRPr="00A44FB9">
          <w:rPr>
            <w:rStyle w:val="Hyperlink"/>
            <w:noProof/>
          </w:rPr>
          <w:t>FireIntensityClass_2_DamageTable</w:t>
        </w:r>
        <w:r w:rsidR="00CD7161">
          <w:rPr>
            <w:noProof/>
            <w:webHidden/>
          </w:rPr>
          <w:tab/>
        </w:r>
        <w:r w:rsidR="00CD7161">
          <w:rPr>
            <w:noProof/>
            <w:webHidden/>
          </w:rPr>
          <w:fldChar w:fldCharType="begin"/>
        </w:r>
        <w:r w:rsidR="00CD7161">
          <w:rPr>
            <w:noProof/>
            <w:webHidden/>
          </w:rPr>
          <w:instrText xml:space="preserve"> PAGEREF _Toc510176889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05394466"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0" w:history="1">
        <w:r w:rsidR="00CD7161" w:rsidRPr="00A44FB9">
          <w:rPr>
            <w:rStyle w:val="Hyperlink"/>
            <w:noProof/>
          </w:rPr>
          <w:t>2.36.</w:t>
        </w:r>
        <w:r w:rsidR="00CD7161">
          <w:rPr>
            <w:rFonts w:asciiTheme="minorHAnsi" w:eastAsiaTheme="minorEastAsia" w:hAnsiTheme="minorHAnsi" w:cstheme="minorBidi"/>
            <w:noProof/>
            <w:sz w:val="22"/>
            <w:szCs w:val="22"/>
            <w:lang w:eastAsia="en-US"/>
          </w:rPr>
          <w:tab/>
        </w:r>
        <w:r w:rsidR="00CD7161" w:rsidRPr="00A44FB9">
          <w:rPr>
            <w:rStyle w:val="Hyperlink"/>
            <w:noProof/>
          </w:rPr>
          <w:t>FireIntensityClass_3_DamageTable</w:t>
        </w:r>
        <w:r w:rsidR="00CD7161">
          <w:rPr>
            <w:noProof/>
            <w:webHidden/>
          </w:rPr>
          <w:tab/>
        </w:r>
        <w:r w:rsidR="00CD7161">
          <w:rPr>
            <w:noProof/>
            <w:webHidden/>
          </w:rPr>
          <w:fldChar w:fldCharType="begin"/>
        </w:r>
        <w:r w:rsidR="00CD7161">
          <w:rPr>
            <w:noProof/>
            <w:webHidden/>
          </w:rPr>
          <w:instrText xml:space="preserve"> PAGEREF _Toc510176890 \h </w:instrText>
        </w:r>
        <w:r w:rsidR="00CD7161">
          <w:rPr>
            <w:noProof/>
            <w:webHidden/>
          </w:rPr>
        </w:r>
        <w:r w:rsidR="00CD7161">
          <w:rPr>
            <w:noProof/>
            <w:webHidden/>
          </w:rPr>
          <w:fldChar w:fldCharType="separate"/>
        </w:r>
        <w:r w:rsidR="00CD7161">
          <w:rPr>
            <w:noProof/>
            <w:webHidden/>
          </w:rPr>
          <w:t>8</w:t>
        </w:r>
        <w:r w:rsidR="00CD7161">
          <w:rPr>
            <w:noProof/>
            <w:webHidden/>
          </w:rPr>
          <w:fldChar w:fldCharType="end"/>
        </w:r>
      </w:hyperlink>
    </w:p>
    <w:p w14:paraId="0101B04F" w14:textId="77777777" w:rsidR="00CD7161" w:rsidRDefault="004976A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91" w:history="1">
        <w:r w:rsidR="00CD7161" w:rsidRPr="00A44FB9">
          <w:rPr>
            <w:rStyle w:val="Hyperlink"/>
            <w:noProof/>
          </w:rPr>
          <w:t>3.</w:t>
        </w:r>
        <w:r w:rsidR="00CD7161">
          <w:rPr>
            <w:rFonts w:asciiTheme="minorHAnsi" w:eastAsiaTheme="minorEastAsia" w:hAnsiTheme="minorHAnsi" w:cstheme="minorBidi"/>
            <w:b w:val="0"/>
            <w:bCs w:val="0"/>
            <w:caps w:val="0"/>
            <w:noProof/>
            <w:sz w:val="22"/>
            <w:szCs w:val="22"/>
            <w:lang w:eastAsia="en-US"/>
          </w:rPr>
          <w:tab/>
        </w:r>
        <w:r w:rsidR="00CD7161" w:rsidRPr="00A44FB9">
          <w:rPr>
            <w:rStyle w:val="Hyperlink"/>
            <w:noProof/>
          </w:rPr>
          <w:t>Output Files</w:t>
        </w:r>
        <w:r w:rsidR="00CD7161">
          <w:rPr>
            <w:noProof/>
            <w:webHidden/>
          </w:rPr>
          <w:tab/>
        </w:r>
        <w:r w:rsidR="00CD7161">
          <w:rPr>
            <w:noProof/>
            <w:webHidden/>
          </w:rPr>
          <w:fldChar w:fldCharType="begin"/>
        </w:r>
        <w:r w:rsidR="00CD7161">
          <w:rPr>
            <w:noProof/>
            <w:webHidden/>
          </w:rPr>
          <w:instrText xml:space="preserve"> PAGEREF _Toc510176891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38D58378"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2" w:history="1">
        <w:r w:rsidR="00CD7161" w:rsidRPr="00A44FB9">
          <w:rPr>
            <w:rStyle w:val="Hyperlink"/>
            <w:noProof/>
          </w:rPr>
          <w:t>3.1.</w:t>
        </w:r>
        <w:r w:rsidR="00CD7161">
          <w:rPr>
            <w:rFonts w:asciiTheme="minorHAnsi" w:eastAsiaTheme="minorEastAsia" w:hAnsiTheme="minorHAnsi" w:cstheme="minorBidi"/>
            <w:noProof/>
            <w:sz w:val="22"/>
            <w:szCs w:val="22"/>
            <w:lang w:eastAsia="en-US"/>
          </w:rPr>
          <w:tab/>
        </w:r>
        <w:r w:rsidR="00CD7161" w:rsidRPr="00A44FB9">
          <w:rPr>
            <w:rStyle w:val="Hyperlink"/>
            <w:noProof/>
          </w:rPr>
          <w:t>Fire Severity Maps</w:t>
        </w:r>
        <w:r w:rsidR="00CD7161">
          <w:rPr>
            <w:noProof/>
            <w:webHidden/>
          </w:rPr>
          <w:tab/>
        </w:r>
        <w:r w:rsidR="00CD7161">
          <w:rPr>
            <w:noProof/>
            <w:webHidden/>
          </w:rPr>
          <w:fldChar w:fldCharType="begin"/>
        </w:r>
        <w:r w:rsidR="00CD7161">
          <w:rPr>
            <w:noProof/>
            <w:webHidden/>
          </w:rPr>
          <w:instrText xml:space="preserve"> PAGEREF _Toc510176892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722151FB"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3" w:history="1">
        <w:r w:rsidR="00CD7161" w:rsidRPr="00A44FB9">
          <w:rPr>
            <w:rStyle w:val="Hyperlink"/>
            <w:noProof/>
          </w:rPr>
          <w:t>3.2.</w:t>
        </w:r>
        <w:r w:rsidR="00CD7161">
          <w:rPr>
            <w:rFonts w:asciiTheme="minorHAnsi" w:eastAsiaTheme="minorEastAsia" w:hAnsiTheme="minorHAnsi" w:cstheme="minorBidi"/>
            <w:noProof/>
            <w:sz w:val="22"/>
            <w:szCs w:val="22"/>
            <w:lang w:eastAsia="en-US"/>
          </w:rPr>
          <w:tab/>
        </w:r>
        <w:r w:rsidR="00CD7161" w:rsidRPr="00A44FB9">
          <w:rPr>
            <w:rStyle w:val="Hyperlink"/>
            <w:noProof/>
          </w:rPr>
          <w:t>Fire Ignition Maps</w:t>
        </w:r>
        <w:r w:rsidR="00CD7161">
          <w:rPr>
            <w:noProof/>
            <w:webHidden/>
          </w:rPr>
          <w:tab/>
        </w:r>
        <w:r w:rsidR="00CD7161">
          <w:rPr>
            <w:noProof/>
            <w:webHidden/>
          </w:rPr>
          <w:fldChar w:fldCharType="begin"/>
        </w:r>
        <w:r w:rsidR="00CD7161">
          <w:rPr>
            <w:noProof/>
            <w:webHidden/>
          </w:rPr>
          <w:instrText xml:space="preserve"> PAGEREF _Toc510176893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0353091E"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4" w:history="1">
        <w:r w:rsidR="00CD7161" w:rsidRPr="00A44FB9">
          <w:rPr>
            <w:rStyle w:val="Hyperlink"/>
            <w:noProof/>
          </w:rPr>
          <w:t>3.3.</w:t>
        </w:r>
        <w:r w:rsidR="00CD7161">
          <w:rPr>
            <w:rFonts w:asciiTheme="minorHAnsi" w:eastAsiaTheme="minorEastAsia" w:hAnsiTheme="minorHAnsi" w:cstheme="minorBidi"/>
            <w:noProof/>
            <w:sz w:val="22"/>
            <w:szCs w:val="22"/>
            <w:lang w:eastAsia="en-US"/>
          </w:rPr>
          <w:tab/>
        </w:r>
        <w:r w:rsidR="00CD7161" w:rsidRPr="00A44FB9">
          <w:rPr>
            <w:rStyle w:val="Hyperlink"/>
            <w:noProof/>
          </w:rPr>
          <w:t>Fire Ignition Log</w:t>
        </w:r>
        <w:r w:rsidR="00CD7161">
          <w:rPr>
            <w:noProof/>
            <w:webHidden/>
          </w:rPr>
          <w:tab/>
        </w:r>
        <w:r w:rsidR="00CD7161">
          <w:rPr>
            <w:noProof/>
            <w:webHidden/>
          </w:rPr>
          <w:fldChar w:fldCharType="begin"/>
        </w:r>
        <w:r w:rsidR="00CD7161">
          <w:rPr>
            <w:noProof/>
            <w:webHidden/>
          </w:rPr>
          <w:instrText xml:space="preserve"> PAGEREF _Toc510176894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23916BFD"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5" w:history="1">
        <w:r w:rsidR="00CD7161" w:rsidRPr="00A44FB9">
          <w:rPr>
            <w:rStyle w:val="Hyperlink"/>
            <w:noProof/>
          </w:rPr>
          <w:t>3.4.</w:t>
        </w:r>
        <w:r w:rsidR="00CD7161">
          <w:rPr>
            <w:rFonts w:asciiTheme="minorHAnsi" w:eastAsiaTheme="minorEastAsia" w:hAnsiTheme="minorHAnsi" w:cstheme="minorBidi"/>
            <w:noProof/>
            <w:sz w:val="22"/>
            <w:szCs w:val="22"/>
            <w:lang w:eastAsia="en-US"/>
          </w:rPr>
          <w:tab/>
        </w:r>
        <w:r w:rsidR="00CD7161" w:rsidRPr="00A44FB9">
          <w:rPr>
            <w:rStyle w:val="Hyperlink"/>
            <w:noProof/>
          </w:rPr>
          <w:t>Fire Event Log</w:t>
        </w:r>
        <w:r w:rsidR="00CD7161">
          <w:rPr>
            <w:noProof/>
            <w:webHidden/>
          </w:rPr>
          <w:tab/>
        </w:r>
        <w:r w:rsidR="00CD7161">
          <w:rPr>
            <w:noProof/>
            <w:webHidden/>
          </w:rPr>
          <w:fldChar w:fldCharType="begin"/>
        </w:r>
        <w:r w:rsidR="00CD7161">
          <w:rPr>
            <w:noProof/>
            <w:webHidden/>
          </w:rPr>
          <w:instrText xml:space="preserve"> PAGEREF _Toc510176895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1CE88336" w14:textId="77777777" w:rsidR="00CD7161" w:rsidRDefault="004976A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510176896" w:history="1">
        <w:r w:rsidR="00CD7161" w:rsidRPr="00A44FB9">
          <w:rPr>
            <w:rStyle w:val="Hyperlink"/>
            <w:noProof/>
          </w:rPr>
          <w:t>3.5.</w:t>
        </w:r>
        <w:r w:rsidR="00CD7161">
          <w:rPr>
            <w:rFonts w:asciiTheme="minorHAnsi" w:eastAsiaTheme="minorEastAsia" w:hAnsiTheme="minorHAnsi" w:cstheme="minorBidi"/>
            <w:noProof/>
            <w:sz w:val="22"/>
            <w:szCs w:val="22"/>
            <w:lang w:eastAsia="en-US"/>
          </w:rPr>
          <w:tab/>
        </w:r>
        <w:r w:rsidR="00CD7161" w:rsidRPr="00A44FB9">
          <w:rPr>
            <w:rStyle w:val="Hyperlink"/>
            <w:noProof/>
          </w:rPr>
          <w:t>Fire Time Step Log</w:t>
        </w:r>
        <w:r w:rsidR="00CD7161">
          <w:rPr>
            <w:noProof/>
            <w:webHidden/>
          </w:rPr>
          <w:tab/>
        </w:r>
        <w:r w:rsidR="00CD7161">
          <w:rPr>
            <w:noProof/>
            <w:webHidden/>
          </w:rPr>
          <w:fldChar w:fldCharType="begin"/>
        </w:r>
        <w:r w:rsidR="00CD7161">
          <w:rPr>
            <w:noProof/>
            <w:webHidden/>
          </w:rPr>
          <w:instrText xml:space="preserve"> PAGEREF _Toc510176896 \h </w:instrText>
        </w:r>
        <w:r w:rsidR="00CD7161">
          <w:rPr>
            <w:noProof/>
            <w:webHidden/>
          </w:rPr>
        </w:r>
        <w:r w:rsidR="00CD7161">
          <w:rPr>
            <w:noProof/>
            <w:webHidden/>
          </w:rPr>
          <w:fldChar w:fldCharType="separate"/>
        </w:r>
        <w:r w:rsidR="00CD7161">
          <w:rPr>
            <w:noProof/>
            <w:webHidden/>
          </w:rPr>
          <w:t>9</w:t>
        </w:r>
        <w:r w:rsidR="00CD7161">
          <w:rPr>
            <w:noProof/>
            <w:webHidden/>
          </w:rPr>
          <w:fldChar w:fldCharType="end"/>
        </w:r>
      </w:hyperlink>
    </w:p>
    <w:p w14:paraId="1EFE5EE0" w14:textId="77777777" w:rsidR="00CD7161" w:rsidRDefault="004976A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510176897" w:history="1">
        <w:r w:rsidR="00CD7161" w:rsidRPr="00A44FB9">
          <w:rPr>
            <w:rStyle w:val="Hyperlink"/>
            <w:noProof/>
          </w:rPr>
          <w:t>4.</w:t>
        </w:r>
        <w:r w:rsidR="00CD7161">
          <w:rPr>
            <w:rFonts w:asciiTheme="minorHAnsi" w:eastAsiaTheme="minorEastAsia" w:hAnsiTheme="minorHAnsi" w:cstheme="minorBidi"/>
            <w:b w:val="0"/>
            <w:bCs w:val="0"/>
            <w:caps w:val="0"/>
            <w:noProof/>
            <w:sz w:val="22"/>
            <w:szCs w:val="22"/>
            <w:lang w:eastAsia="en-US"/>
          </w:rPr>
          <w:tab/>
        </w:r>
        <w:r w:rsidR="00CD7161" w:rsidRPr="00A44FB9">
          <w:rPr>
            <w:rStyle w:val="Hyperlink"/>
            <w:noProof/>
          </w:rPr>
          <w:t>Sample Input File</w:t>
        </w:r>
        <w:r w:rsidR="00CD7161">
          <w:rPr>
            <w:noProof/>
            <w:webHidden/>
          </w:rPr>
          <w:tab/>
        </w:r>
        <w:r w:rsidR="00CD7161">
          <w:rPr>
            <w:noProof/>
            <w:webHidden/>
          </w:rPr>
          <w:fldChar w:fldCharType="begin"/>
        </w:r>
        <w:r w:rsidR="00CD7161">
          <w:rPr>
            <w:noProof/>
            <w:webHidden/>
          </w:rPr>
          <w:instrText xml:space="preserve"> PAGEREF _Toc510176897 \h </w:instrText>
        </w:r>
        <w:r w:rsidR="00CD7161">
          <w:rPr>
            <w:noProof/>
            <w:webHidden/>
          </w:rPr>
        </w:r>
        <w:r w:rsidR="00CD7161">
          <w:rPr>
            <w:noProof/>
            <w:webHidden/>
          </w:rPr>
          <w:fldChar w:fldCharType="separate"/>
        </w:r>
        <w:r w:rsidR="00CD7161">
          <w:rPr>
            <w:noProof/>
            <w:webHidden/>
          </w:rPr>
          <w:t>11</w:t>
        </w:r>
        <w:r w:rsidR="00CD7161">
          <w:rPr>
            <w:noProof/>
            <w:webHidden/>
          </w:rPr>
          <w:fldChar w:fldCharType="end"/>
        </w:r>
      </w:hyperlink>
    </w:p>
    <w:p w14:paraId="1F8A69F4" w14:textId="77777777" w:rsidR="008401C8" w:rsidRDefault="00AB27D0">
      <w:pPr>
        <w:pStyle w:val="Heading1"/>
        <w:numPr>
          <w:ilvl w:val="0"/>
          <w:numId w:val="0"/>
        </w:numPr>
        <w:spacing w:after="120"/>
      </w:pPr>
      <w:r>
        <w:lastRenderedPageBreak/>
        <w:fldChar w:fldCharType="end"/>
      </w:r>
      <w:bookmarkStart w:id="2" w:name="_Toc510176843"/>
      <w:r w:rsidR="008401C8">
        <w:t>Introduction</w:t>
      </w:r>
      <w:bookmarkEnd w:id="0"/>
      <w:bookmarkEnd w:id="1"/>
      <w:bookmarkEnd w:id="2"/>
    </w:p>
    <w:p w14:paraId="1C0F806C" w14:textId="77777777"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SCRAPPLE)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510176844"/>
      <w:r>
        <w:t xml:space="preserve">Fire </w:t>
      </w:r>
      <w:bookmarkEnd w:id="3"/>
      <w:bookmarkEnd w:id="4"/>
      <w:r w:rsidR="00232F59">
        <w:t>Simulation</w:t>
      </w:r>
      <w:bookmarkEnd w:id="5"/>
    </w:p>
    <w:p w14:paraId="3975DF6D" w14:textId="77777777" w:rsidR="00232F59" w:rsidRDefault="00232F59">
      <w:pPr>
        <w:pStyle w:val="BodyTextIndent"/>
        <w:spacing w:after="120"/>
      </w:pPr>
      <w:r w:rsidRPr="00E66BCA">
        <w:t xml:space="preserve">There are four primary algorithms: Ignition, Spread, Fire Intensity, and Fire Severity. </w:t>
      </w:r>
    </w:p>
    <w:p w14:paraId="7A09283E" w14:textId="77777777" w:rsidR="00CB175C" w:rsidRDefault="00CB175C" w:rsidP="00CB175C">
      <w:pPr>
        <w:pStyle w:val="Heading2"/>
        <w:spacing w:after="120"/>
      </w:pPr>
      <w:bookmarkStart w:id="6" w:name="_Toc510176845"/>
      <w:bookmarkStart w:id="7" w:name="_Toc136162627"/>
      <w:r>
        <w:t>Major Versions</w:t>
      </w:r>
      <w:bookmarkEnd w:id="6"/>
    </w:p>
    <w:p w14:paraId="4C59D5F2" w14:textId="77777777" w:rsidR="00493941" w:rsidRDefault="00493941" w:rsidP="00CB175C">
      <w:pPr>
        <w:pStyle w:val="Heading3"/>
      </w:pPr>
      <w:bookmarkStart w:id="8" w:name="_Toc510176846"/>
      <w:r>
        <w:t xml:space="preserve">Version </w:t>
      </w:r>
      <w:r w:rsidR="00232F59">
        <w:t>1</w:t>
      </w:r>
      <w:r>
        <w:t>.</w:t>
      </w:r>
      <w:r w:rsidR="00232F59">
        <w:t>0</w:t>
      </w:r>
      <w:r>
        <w:t xml:space="preserve"> (</w:t>
      </w:r>
      <w:r w:rsidR="003F2490">
        <w:t>April</w:t>
      </w:r>
      <w:r w:rsidR="00232F59">
        <w:t xml:space="preserve"> </w:t>
      </w:r>
      <w:r>
        <w:t>201</w:t>
      </w:r>
      <w:r w:rsidR="00AF6DFB">
        <w:t>8</w:t>
      </w:r>
      <w:r>
        <w:t>)</w:t>
      </w:r>
      <w:bookmarkEnd w:id="8"/>
    </w:p>
    <w:p w14:paraId="2D7195D5" w14:textId="77777777" w:rsidR="00493941" w:rsidRPr="00493941" w:rsidRDefault="00232F59" w:rsidP="00493941">
      <w:pPr>
        <w:pStyle w:val="textbody"/>
        <w:ind w:left="720"/>
      </w:pPr>
      <w:r>
        <w:t>First release</w:t>
      </w:r>
      <w:r w:rsidR="00493941">
        <w:t>.</w:t>
      </w:r>
    </w:p>
    <w:p w14:paraId="798DDBF3" w14:textId="77777777" w:rsidR="00CB175C" w:rsidRDefault="00CB175C">
      <w:pPr>
        <w:pStyle w:val="Heading2"/>
        <w:spacing w:after="120"/>
      </w:pPr>
      <w:bookmarkStart w:id="9" w:name="_Toc510176847"/>
      <w:r>
        <w:t>Minor Versions</w:t>
      </w:r>
      <w:bookmarkEnd w:id="9"/>
    </w:p>
    <w:p w14:paraId="523BF5BC" w14:textId="77777777" w:rsidR="008401C8" w:rsidRDefault="008401C8">
      <w:pPr>
        <w:pStyle w:val="Heading2"/>
        <w:spacing w:after="120"/>
      </w:pPr>
      <w:bookmarkStart w:id="10" w:name="_Toc510176848"/>
      <w:r>
        <w:t>References</w:t>
      </w:r>
      <w:bookmarkEnd w:id="7"/>
      <w:bookmarkEnd w:id="10"/>
    </w:p>
    <w:p w14:paraId="614EFBE5" w14:textId="77777777" w:rsidR="00C1283E" w:rsidRDefault="00232F59" w:rsidP="00B76E5B">
      <w:pPr>
        <w:pStyle w:val="reference"/>
      </w:pPr>
      <w:r>
        <w:t xml:space="preserve">Scheller, R.M., A.M. Kretchun, T. Hawbaker, and P. Henne.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14:paraId="2E226EC9" w14:textId="77777777" w:rsidR="008401C8" w:rsidRDefault="008401C8">
      <w:pPr>
        <w:pStyle w:val="Heading2"/>
        <w:spacing w:after="120"/>
      </w:pPr>
      <w:bookmarkStart w:id="11" w:name="_Toc136162628"/>
      <w:bookmarkStart w:id="12" w:name="_Toc510176849"/>
      <w:r>
        <w:t>Acknowledgments</w:t>
      </w:r>
      <w:bookmarkEnd w:id="11"/>
      <w:bookmarkEnd w:id="12"/>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13" w:name="_Toc102232959"/>
      <w:bookmarkStart w:id="14" w:name="_Toc136162629"/>
      <w:bookmarkStart w:id="15" w:name="_Toc510176850"/>
      <w:r>
        <w:lastRenderedPageBreak/>
        <w:t>Parameter Input File</w:t>
      </w:r>
      <w:bookmarkEnd w:id="13"/>
      <w:bookmarkEnd w:id="14"/>
      <w:bookmarkEnd w:id="15"/>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16" w:name="_Toc112235332"/>
      <w:bookmarkStart w:id="17" w:name="_Toc133386213"/>
      <w:bookmarkStart w:id="18" w:name="_Toc136162630"/>
      <w:bookmarkStart w:id="19" w:name="_Toc510176851"/>
      <w:r>
        <w:t>LandisData</w:t>
      </w:r>
      <w:bookmarkEnd w:id="16"/>
      <w:bookmarkEnd w:id="17"/>
      <w:bookmarkEnd w:id="18"/>
      <w:bookmarkEnd w:id="19"/>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20" w:name="_Toc112235333"/>
      <w:bookmarkStart w:id="21" w:name="_Toc133386214"/>
      <w:bookmarkStart w:id="22" w:name="_Toc136162631"/>
      <w:bookmarkStart w:id="23" w:name="_Toc510176852"/>
      <w:r>
        <w:t>Timestep</w:t>
      </w:r>
      <w:bookmarkEnd w:id="20"/>
      <w:bookmarkEnd w:id="21"/>
      <w:bookmarkEnd w:id="22"/>
      <w:bookmarkEnd w:id="23"/>
    </w:p>
    <w:p w14:paraId="4DC1D280" w14:textId="77777777" w:rsidR="008401C8" w:rsidRDefault="008401C8">
      <w:pPr>
        <w:pStyle w:val="textbody"/>
      </w:pPr>
      <w:r>
        <w:t>This parameter is the extension’s timestep.  Value: integer &gt; 0.  Units: years.</w:t>
      </w:r>
    </w:p>
    <w:p w14:paraId="1FB54F58" w14:textId="77777777" w:rsidR="00232F59" w:rsidRDefault="00232F59">
      <w:pPr>
        <w:pStyle w:val="Heading2"/>
        <w:spacing w:after="120"/>
      </w:pPr>
      <w:bookmarkStart w:id="24" w:name="_Toc510176853"/>
      <w:bookmarkStart w:id="25" w:name="_Toc136162634"/>
      <w:bookmarkStart w:id="26" w:name="_Ref272935309"/>
      <w:r>
        <w:t>AccidentalIgnitionsMap</w:t>
      </w:r>
      <w:bookmarkEnd w:id="24"/>
    </w:p>
    <w:p w14:paraId="09B1AA74" w14:textId="25997B97"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27" w:name="_Toc510176854"/>
      <w:r>
        <w:t>LightningIgnitionsMap</w:t>
      </w:r>
      <w:bookmarkEnd w:id="27"/>
    </w:p>
    <w:p w14:paraId="0AD44731" w14:textId="5280857A"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0CBBE1F8" w14:textId="77777777" w:rsidR="001E4D75" w:rsidRDefault="001E4D75" w:rsidP="001E4D75">
      <w:pPr>
        <w:pStyle w:val="Heading2"/>
        <w:spacing w:after="120"/>
      </w:pPr>
      <w:bookmarkStart w:id="28" w:name="_Toc510176855"/>
      <w:bookmarkStart w:id="29" w:name="_Toc136162636"/>
      <w:bookmarkEnd w:id="25"/>
      <w:bookmarkEnd w:id="26"/>
      <w:r>
        <w:t>RxIgnitionsMap</w:t>
      </w:r>
      <w:bookmarkEnd w:id="28"/>
    </w:p>
    <w:p w14:paraId="1ED89F4B" w14:textId="7A87668B"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p>
    <w:p w14:paraId="7763BC8F" w14:textId="77777777" w:rsidR="001E4D75" w:rsidRDefault="001E4D75" w:rsidP="001E4D75">
      <w:pPr>
        <w:pStyle w:val="Heading2"/>
        <w:spacing w:after="120"/>
      </w:pPr>
      <w:bookmarkStart w:id="30" w:name="_Toc510176856"/>
      <w:r>
        <w:lastRenderedPageBreak/>
        <w:t>AccidentalSuppressionMap</w:t>
      </w:r>
      <w:bookmarkEnd w:id="30"/>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31" w:name="_Toc510176857"/>
      <w:r>
        <w:t>LightningSuppressionMap</w:t>
      </w:r>
      <w:bookmarkEnd w:id="31"/>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32" w:name="_Toc510176858"/>
      <w:r>
        <w:t>RxSuppressionMap</w:t>
      </w:r>
      <w:bookmarkEnd w:id="32"/>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33" w:name="_Toc510176859"/>
      <w:bookmarkStart w:id="34" w:name="_Ref272935732"/>
      <w:r>
        <w:t>GroundSlopeFile</w:t>
      </w:r>
      <w:bookmarkEnd w:id="33"/>
      <w:r>
        <w:t xml:space="preserve"> </w:t>
      </w:r>
      <w:bookmarkEnd w:id="34"/>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35" w:name="_Ref272935725"/>
      <w:bookmarkStart w:id="36" w:name="_Toc510176860"/>
      <w:r>
        <w:t>UphillSlopeAzimuthMap</w:t>
      </w:r>
      <w:bookmarkEnd w:id="35"/>
      <w:bookmarkEnd w:id="36"/>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37" w:name="_Toc510176861"/>
      <w:r>
        <w:t>LightningIgnitionsB0</w:t>
      </w:r>
      <w:bookmarkEnd w:id="37"/>
    </w:p>
    <w:p w14:paraId="68E9DAB2" w14:textId="77777777" w:rsidR="001E4D75" w:rsidRPr="001E4D75" w:rsidRDefault="001E4D75" w:rsidP="001E4D75">
      <w:pPr>
        <w:pStyle w:val="textbody"/>
      </w:pPr>
      <w:r>
        <w:t>The B0 parameter from equation 1 (Scheller et al. in prep.).  This value is empirically derived for lightning ignitions.</w:t>
      </w:r>
    </w:p>
    <w:p w14:paraId="6E77BFFE" w14:textId="77777777" w:rsidR="001E4D75" w:rsidRDefault="001E4D75" w:rsidP="001E4D75">
      <w:pPr>
        <w:pStyle w:val="Heading2"/>
        <w:spacing w:after="120"/>
      </w:pPr>
      <w:bookmarkStart w:id="38" w:name="_Toc510176862"/>
      <w:r>
        <w:t>LightningIgnitionsB1</w:t>
      </w:r>
      <w:bookmarkEnd w:id="38"/>
    </w:p>
    <w:p w14:paraId="030D719B" w14:textId="77777777" w:rsidR="001E4D75" w:rsidRPr="001E4D75" w:rsidRDefault="001E4D75" w:rsidP="001E4D75">
      <w:pPr>
        <w:pStyle w:val="textbody"/>
      </w:pPr>
      <w:r>
        <w:t>The B1 parameter from equation 1 (Scheller et al. in prep.).  This value is empirically derived for lightning ignitions.</w:t>
      </w:r>
    </w:p>
    <w:p w14:paraId="35CC0460" w14:textId="77777777" w:rsidR="001E4D75" w:rsidRDefault="001E4D75" w:rsidP="001E4D75">
      <w:pPr>
        <w:pStyle w:val="Heading2"/>
        <w:spacing w:after="120"/>
      </w:pPr>
      <w:bookmarkStart w:id="39" w:name="_Toc510176863"/>
      <w:r>
        <w:t>AccidentalIgnitionsB0</w:t>
      </w:r>
      <w:bookmarkEnd w:id="39"/>
    </w:p>
    <w:p w14:paraId="6ED0B223" w14:textId="77777777" w:rsidR="001E4D75" w:rsidRPr="001E4D75" w:rsidRDefault="001E4D75" w:rsidP="001E4D75">
      <w:pPr>
        <w:pStyle w:val="textbody"/>
      </w:pPr>
      <w:r>
        <w:t>The B0 parameter from equation 1 (Scheller et al. in prep.).  This value is empirically derived for accidental ignitions.</w:t>
      </w:r>
    </w:p>
    <w:p w14:paraId="574EE2B2" w14:textId="77777777" w:rsidR="001E4D75" w:rsidRDefault="001E4D75" w:rsidP="001E4D75">
      <w:pPr>
        <w:pStyle w:val="Heading2"/>
        <w:spacing w:after="120"/>
      </w:pPr>
      <w:bookmarkStart w:id="40" w:name="_Toc510176864"/>
      <w:r>
        <w:lastRenderedPageBreak/>
        <w:t>AccidentalIgnitionsB1</w:t>
      </w:r>
      <w:bookmarkEnd w:id="40"/>
    </w:p>
    <w:p w14:paraId="085BBBC8" w14:textId="77777777" w:rsidR="001E4D75" w:rsidRPr="001E4D75" w:rsidRDefault="001E4D75" w:rsidP="001E4D75">
      <w:pPr>
        <w:pStyle w:val="textbody"/>
      </w:pPr>
      <w:r>
        <w:t>The B1 parameter from equation 1 (Scheller et al. in prep.).  This value is empirically derived for accidental ignitions.</w:t>
      </w:r>
    </w:p>
    <w:p w14:paraId="423F9776" w14:textId="77777777" w:rsidR="001E4D75" w:rsidRDefault="001E4D75">
      <w:pPr>
        <w:pStyle w:val="Heading2"/>
        <w:spacing w:after="120"/>
      </w:pPr>
      <w:bookmarkStart w:id="41" w:name="_Toc510176865"/>
      <w:r>
        <w:t>MaximumFineFuels</w:t>
      </w:r>
      <w:bookmarkEnd w:id="41"/>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42" w:name="_Toc510176866"/>
      <w:r>
        <w:t>MaximumRxWindSpeed</w:t>
      </w:r>
      <w:bookmarkEnd w:id="42"/>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77777777" w:rsidR="00C60076" w:rsidRDefault="00C60076" w:rsidP="00C60076">
      <w:pPr>
        <w:pStyle w:val="Heading2"/>
        <w:spacing w:after="120"/>
      </w:pPr>
      <w:bookmarkStart w:id="43" w:name="_Toc510176867"/>
      <w:r>
        <w:t>MaximumRxFireWeatherIndex</w:t>
      </w:r>
      <w:bookmarkEnd w:id="43"/>
    </w:p>
    <w:p w14:paraId="1FB4BD11" w14:textId="77777777" w:rsidR="00C60076" w:rsidRDefault="00C60076" w:rsidP="00C60076">
      <w:pPr>
        <w:pStyle w:val="textbody"/>
      </w:pPr>
      <w:r>
        <w:t>The maximum Fire Weather Index under which prescribed fires will be put on the landscape.</w:t>
      </w:r>
    </w:p>
    <w:p w14:paraId="73C606FF" w14:textId="77777777" w:rsidR="00C60076" w:rsidRDefault="00C60076" w:rsidP="00C60076">
      <w:pPr>
        <w:pStyle w:val="Heading2"/>
        <w:spacing w:after="120"/>
      </w:pPr>
      <w:bookmarkStart w:id="44" w:name="_Toc510176868"/>
      <w:r>
        <w:t>MinimumRxFireWeatherIndex</w:t>
      </w:r>
      <w:bookmarkEnd w:id="44"/>
    </w:p>
    <w:p w14:paraId="0F074BF7" w14:textId="77777777" w:rsidR="00C60076" w:rsidRDefault="00C60076" w:rsidP="00C6007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25FA08CA" w14:textId="77777777" w:rsidR="00C60076" w:rsidRDefault="00C60076">
      <w:pPr>
        <w:pStyle w:val="Heading2"/>
        <w:spacing w:after="120"/>
      </w:pPr>
      <w:bookmarkStart w:id="45" w:name="EcoTable"/>
      <w:bookmarkStart w:id="46" w:name="_Toc510176869"/>
      <w:bookmarkStart w:id="47" w:name="_Toc136162638"/>
      <w:bookmarkEnd w:id="29"/>
      <w:bookmarkEnd w:id="45"/>
      <w:r>
        <w:t>NumberRxAnnualFires</w:t>
      </w:r>
      <w:bookmarkEnd w:id="46"/>
    </w:p>
    <w:p w14:paraId="043000DB" w14:textId="77777777" w:rsidR="00C60076" w:rsidRPr="00C60076" w:rsidRDefault="00C60076" w:rsidP="00C60076">
      <w:pPr>
        <w:pStyle w:val="textbody"/>
      </w:pPr>
      <w:r>
        <w:t>The number of prescribed fires attempted per year.</w:t>
      </w:r>
    </w:p>
    <w:p w14:paraId="409D925F" w14:textId="77777777" w:rsidR="00F73E2C" w:rsidRDefault="00F73E2C">
      <w:pPr>
        <w:pStyle w:val="Heading2"/>
        <w:spacing w:after="120"/>
      </w:pPr>
      <w:bookmarkStart w:id="48" w:name="_Toc510176870"/>
      <w:r>
        <w:t>FirstDayRxFires</w:t>
      </w:r>
      <w:bookmarkEnd w:id="48"/>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7866467A" w14:textId="77777777" w:rsidR="00C60076" w:rsidRDefault="00C60076">
      <w:pPr>
        <w:pStyle w:val="Heading2"/>
        <w:spacing w:after="120"/>
      </w:pPr>
      <w:bookmarkStart w:id="49" w:name="_Toc510176871"/>
      <w:r>
        <w:t>MaximumSpreadAreaB0</w:t>
      </w:r>
      <w:bookmarkEnd w:id="49"/>
    </w:p>
    <w:p w14:paraId="06AAA0F2" w14:textId="77777777" w:rsidR="00E23539" w:rsidRDefault="00C60076" w:rsidP="00C60076">
      <w:pPr>
        <w:pStyle w:val="textbody"/>
      </w:pPr>
      <w:r>
        <w:t>The B0 parameter from equation 4 (Scheller et al. in prep.).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50" w:name="_Toc510176872"/>
      <w:r>
        <w:t>MaximumSpreadAreaB1</w:t>
      </w:r>
      <w:bookmarkEnd w:id="50"/>
    </w:p>
    <w:p w14:paraId="46F9ABB6" w14:textId="77777777" w:rsidR="00C60076" w:rsidRPr="00C60076" w:rsidRDefault="00C60076" w:rsidP="00C60076">
      <w:pPr>
        <w:pStyle w:val="textbody"/>
      </w:pPr>
      <w:r>
        <w:t>The B1 parameter from equation 4 (Scheller et al. in prep.).  This value is empirically derived from all fires in the landscape or region.</w:t>
      </w:r>
    </w:p>
    <w:p w14:paraId="733D4207" w14:textId="77777777" w:rsidR="00C60076" w:rsidRDefault="00C60076" w:rsidP="00C60076">
      <w:pPr>
        <w:pStyle w:val="Heading2"/>
        <w:spacing w:after="120"/>
      </w:pPr>
      <w:bookmarkStart w:id="51" w:name="_Toc510176873"/>
      <w:r>
        <w:lastRenderedPageBreak/>
        <w:t>MaximumSpreadAreaB2</w:t>
      </w:r>
      <w:bookmarkEnd w:id="51"/>
    </w:p>
    <w:p w14:paraId="101AE960" w14:textId="77777777" w:rsidR="00C60076" w:rsidRPr="00C60076" w:rsidRDefault="00C60076" w:rsidP="00C60076">
      <w:pPr>
        <w:pStyle w:val="textbody"/>
      </w:pPr>
      <w:r>
        <w:t>The B2 parameter from equation 4 (Scheller et al. in prep.).  This value is empirically derived from all fires in the landscape or region.</w:t>
      </w:r>
    </w:p>
    <w:p w14:paraId="7377D1D4" w14:textId="77777777" w:rsidR="00C60076" w:rsidRDefault="00C60076">
      <w:pPr>
        <w:pStyle w:val="Heading2"/>
        <w:spacing w:after="120"/>
      </w:pPr>
      <w:bookmarkStart w:id="52" w:name="_Toc510176874"/>
      <w:r>
        <w:t>SpreadProbabilityB0</w:t>
      </w:r>
      <w:bookmarkEnd w:id="52"/>
    </w:p>
    <w:p w14:paraId="56B99691" w14:textId="77777777" w:rsidR="00C60076" w:rsidRDefault="00C60076" w:rsidP="00C60076">
      <w:pPr>
        <w:pStyle w:val="textbody"/>
      </w:pPr>
      <w:r>
        <w:t>The B0 parameter from equation 6 (Scheller et al. in prep.).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53" w:name="_Toc510176875"/>
      <w:r>
        <w:t>SpreadProbabilityB1</w:t>
      </w:r>
      <w:bookmarkEnd w:id="53"/>
    </w:p>
    <w:p w14:paraId="406587AA" w14:textId="77777777" w:rsidR="00C60076" w:rsidRPr="00C60076" w:rsidRDefault="00C60076" w:rsidP="00C60076">
      <w:pPr>
        <w:pStyle w:val="textbody"/>
      </w:pPr>
      <w:r>
        <w:t>The B1 parameter from equation 6 (Scheller et al. in prep.).  This value is empirically derived from all fires in the landscape or region.</w:t>
      </w:r>
    </w:p>
    <w:p w14:paraId="1212511D" w14:textId="77777777" w:rsidR="00C60076" w:rsidRDefault="00C60076" w:rsidP="00C60076">
      <w:pPr>
        <w:pStyle w:val="Heading2"/>
        <w:spacing w:after="120"/>
      </w:pPr>
      <w:bookmarkStart w:id="54" w:name="_Toc510176876"/>
      <w:r>
        <w:t>SpreadProbabilityB2</w:t>
      </w:r>
      <w:bookmarkEnd w:id="54"/>
    </w:p>
    <w:p w14:paraId="63BE7C88" w14:textId="77777777" w:rsidR="00C60076" w:rsidRPr="00C60076" w:rsidRDefault="00C60076" w:rsidP="00C60076">
      <w:pPr>
        <w:pStyle w:val="textbody"/>
      </w:pPr>
      <w:r>
        <w:t>The B2 parameter from equation 6 (Scheller et al. in prep.).  This value is empirically derived from all fires in the landscape or region.</w:t>
      </w:r>
    </w:p>
    <w:p w14:paraId="1DBC53B0" w14:textId="77777777" w:rsidR="00C60076" w:rsidRDefault="00C60076" w:rsidP="00C60076">
      <w:pPr>
        <w:pStyle w:val="Heading2"/>
        <w:spacing w:after="120"/>
      </w:pPr>
      <w:bookmarkStart w:id="55" w:name="_Toc510176877"/>
      <w:r>
        <w:t>SpreadProbabilityB3</w:t>
      </w:r>
      <w:bookmarkEnd w:id="55"/>
    </w:p>
    <w:p w14:paraId="5CE33817" w14:textId="77777777" w:rsidR="00C60076" w:rsidRPr="00C60076" w:rsidRDefault="00C60076" w:rsidP="00C60076">
      <w:pPr>
        <w:pStyle w:val="textbody"/>
      </w:pPr>
      <w:r>
        <w:t>The B3 parameter from equation 6 (Scheller et al. in prep.).  This value is empirically derived from all fires in the landscape or region.</w:t>
      </w:r>
    </w:p>
    <w:p w14:paraId="13EBAA31" w14:textId="77777777" w:rsidR="00AC34F9" w:rsidRDefault="00014716">
      <w:pPr>
        <w:pStyle w:val="Heading2"/>
        <w:spacing w:after="120"/>
      </w:pPr>
      <w:bookmarkStart w:id="56" w:name="_Toc510176878"/>
      <w:r>
        <w:t>Intensity</w:t>
      </w:r>
      <w:r w:rsidR="00AC34F9">
        <w:t>Factor:FineFuelPercent</w:t>
      </w:r>
      <w:bookmarkEnd w:id="56"/>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57" w:name="_Toc510176879"/>
      <w:r>
        <w:t>Intensity</w:t>
      </w:r>
      <w:r w:rsidR="00C60076">
        <w:t>Factor:LadderFuelMaxAge</w:t>
      </w:r>
      <w:bookmarkEnd w:id="57"/>
    </w:p>
    <w:p w14:paraId="071D90CD" w14:textId="0E3B82F3" w:rsidR="00C60076" w:rsidRPr="00C60076" w:rsidRDefault="00E23539" w:rsidP="00C60076">
      <w:pPr>
        <w:pStyle w:val="textbody"/>
      </w:pPr>
      <w:r>
        <w:t>The second of three fuels factors that help determine fire intensity. T</w:t>
      </w:r>
      <w:r w:rsidR="00C60076">
        <w:t xml:space="preserve">he maximum age at which a cohort is considered a ladder fuel.  The biomass of all cohorts </w:t>
      </w:r>
      <w:r w:rsidR="00D02BDB">
        <w:t>≥</w:t>
      </w:r>
      <w:r w:rsidR="00D02BDB">
        <w:rPr>
          <w:rFonts w:ascii="Courier New" w:hAnsi="Courier New" w:cs="Courier New"/>
        </w:rPr>
        <w:t>LadderFuelMaxAge</w:t>
      </w:r>
      <w:r w:rsidR="00D02BDB">
        <w:t xml:space="preserve"> </w:t>
      </w:r>
      <w:r w:rsidR="00C60076">
        <w:t xml:space="preserve">listed in </w:t>
      </w:r>
      <w:r w:rsidR="00C60076" w:rsidRPr="00C60076">
        <w:rPr>
          <w:rFonts w:ascii="Courier New" w:hAnsi="Courier New" w:cs="Courier New"/>
        </w:rPr>
        <w:t>LadderFuelSpeciesList</w:t>
      </w:r>
      <w:r w:rsidR="00D02BDB">
        <w:t xml:space="preserve"> are</w:t>
      </w:r>
      <w:r w:rsidR="00C60076">
        <w:t xml:space="preserve"> summed and compared against </w:t>
      </w:r>
      <w:r w:rsidR="00C60076" w:rsidRPr="00C60076">
        <w:rPr>
          <w:rFonts w:ascii="Courier New" w:hAnsi="Courier New" w:cs="Courier New"/>
        </w:rPr>
        <w:t>SeverityFactor:LadderFuelBiomass</w:t>
      </w:r>
      <w:r w:rsidR="00C60076">
        <w:t>, also below.</w:t>
      </w:r>
    </w:p>
    <w:p w14:paraId="1448C70A" w14:textId="77777777" w:rsidR="00AC34F9" w:rsidRDefault="00014716" w:rsidP="00AC34F9">
      <w:pPr>
        <w:pStyle w:val="Heading2"/>
        <w:spacing w:after="120"/>
      </w:pPr>
      <w:bookmarkStart w:id="58" w:name="_Toc510176880"/>
      <w:r>
        <w:t>Intensity</w:t>
      </w:r>
      <w:r w:rsidR="00AC34F9">
        <w:t>Factor:LadderFuelBiomass</w:t>
      </w:r>
      <w:bookmarkEnd w:id="58"/>
    </w:p>
    <w:p w14:paraId="470897CF" w14:textId="77777777" w:rsidR="00AC34F9" w:rsidRPr="00AC34F9" w:rsidRDefault="00E23539" w:rsidP="00AC34F9">
      <w:pPr>
        <w:pStyle w:val="textbody"/>
      </w:pPr>
      <w:r>
        <w:t xml:space="preserve">The third of three fuels factors that help determine fire intensity. </w:t>
      </w:r>
      <w:r w:rsidR="00AC34F9">
        <w:t>The ladder fuel biomass (see 2.15) that substantially increases the risk of a fire becoming either moderate or high severity.</w:t>
      </w:r>
    </w:p>
    <w:p w14:paraId="2FB4BD7C" w14:textId="77777777" w:rsidR="00AC34F9" w:rsidRDefault="00AC34F9">
      <w:pPr>
        <w:pStyle w:val="Heading2"/>
        <w:spacing w:after="120"/>
      </w:pPr>
      <w:bookmarkStart w:id="59" w:name="_Toc510176881"/>
      <w:r>
        <w:t>LadderFuelSpeciesList</w:t>
      </w:r>
      <w:bookmarkEnd w:id="59"/>
    </w:p>
    <w:p w14:paraId="43D61D5B" w14:textId="77777777" w:rsidR="00AC34F9" w:rsidRDefault="00AC34F9" w:rsidP="00AC34F9">
      <w:pPr>
        <w:pStyle w:val="textbody"/>
      </w:pPr>
      <w:r>
        <w:t>A list of species codes for species that are considered ladder fuels.</w:t>
      </w:r>
    </w:p>
    <w:p w14:paraId="083107B3" w14:textId="77777777" w:rsidR="00576A14" w:rsidRDefault="00576A14" w:rsidP="00576A14">
      <w:pPr>
        <w:pStyle w:val="Heading2"/>
        <w:spacing w:after="120"/>
      </w:pPr>
      <w:bookmarkStart w:id="60" w:name="_Toc510176882"/>
      <w:r>
        <w:lastRenderedPageBreak/>
        <w:t>SuppressionMaxWindSpeed</w:t>
      </w:r>
      <w:bookmarkEnd w:id="60"/>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30E0E9D6" w14:textId="77777777" w:rsidR="00F73E2C" w:rsidRDefault="00F73E2C" w:rsidP="00F73E2C">
      <w:pPr>
        <w:pStyle w:val="Heading2"/>
        <w:spacing w:after="120"/>
      </w:pPr>
      <w:bookmarkStart w:id="61" w:name="_Toc510176883"/>
      <w:r>
        <w:t>DeadWoodTable</w:t>
      </w:r>
      <w:bookmarkEnd w:id="61"/>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r w:rsidRPr="00F73E2C">
        <w:rPr>
          <w:rFonts w:ascii="Courier New" w:hAnsi="Courier New" w:cs="Courier New"/>
        </w:rPr>
        <w:t>DeadWoodTable</w:t>
      </w:r>
    </w:p>
    <w:p w14:paraId="24FD98B1" w14:textId="77777777" w:rsidR="00F73E2C" w:rsidRPr="00F73E2C" w:rsidRDefault="00F73E2C" w:rsidP="00F73E2C">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2FD77F6A" w14:textId="77777777" w:rsidR="00F73E2C" w:rsidRDefault="003F03BF" w:rsidP="00F73E2C">
      <w:pPr>
        <w:pStyle w:val="Heading2"/>
        <w:spacing w:after="120"/>
      </w:pPr>
      <w:bookmarkStart w:id="62" w:name="_Toc510176884"/>
      <w:r>
        <w:t>FireIntensityClass_1_DamageTable</w:t>
      </w:r>
      <w:bookmarkEnd w:id="62"/>
    </w:p>
    <w:p w14:paraId="793FD96D" w14:textId="77777777" w:rsidR="003F03BF" w:rsidRDefault="003F03BF" w:rsidP="003F03BF">
      <w:pPr>
        <w:pStyle w:val="textbody"/>
      </w:pPr>
      <w:r>
        <w:t>For each damage table, a given age range for each species is associated with a probability of mortality, assuming that fire intensity = 1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63" w:name="_Toc510176885"/>
      <w:r>
        <w:t>Species Name</w:t>
      </w:r>
      <w:bookmarkEnd w:id="63"/>
    </w:p>
    <w:p w14:paraId="098BF178" w14:textId="77777777" w:rsidR="00F1226B" w:rsidRDefault="00F1226B" w:rsidP="00F1226B">
      <w:pPr>
        <w:pStyle w:val="Heading3"/>
      </w:pPr>
      <w:bookmarkStart w:id="64" w:name="_Toc510176886"/>
      <w:r>
        <w:t>Minimum Age</w:t>
      </w:r>
      <w:bookmarkEnd w:id="64"/>
    </w:p>
    <w:p w14:paraId="58BB4030" w14:textId="77777777" w:rsidR="00F1226B" w:rsidRDefault="00F1226B" w:rsidP="00F1226B">
      <w:pPr>
        <w:pStyle w:val="Heading3"/>
      </w:pPr>
      <w:bookmarkStart w:id="65" w:name="_Toc510176887"/>
      <w:r>
        <w:t>Maximum Age</w:t>
      </w:r>
      <w:bookmarkEnd w:id="65"/>
    </w:p>
    <w:p w14:paraId="229A691A" w14:textId="77777777" w:rsidR="00F1226B" w:rsidRDefault="00F1226B" w:rsidP="00F1226B">
      <w:pPr>
        <w:pStyle w:val="Heading3"/>
      </w:pPr>
      <w:bookmarkStart w:id="66" w:name="_Toc510176888"/>
      <w:r>
        <w:t>Probability of Mortality</w:t>
      </w:r>
      <w:bookmarkEnd w:id="66"/>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67" w:name="_Toc510176889"/>
      <w:r>
        <w:t>FireIntensityClass_2_DamageTable</w:t>
      </w:r>
      <w:bookmarkEnd w:id="67"/>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68" w:name="_Toc510176890"/>
      <w:r>
        <w:t>FireIntensityClass_3_DamageTable</w:t>
      </w:r>
      <w:bookmarkEnd w:id="68"/>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69" w:name="_Toc102232960"/>
      <w:bookmarkStart w:id="70" w:name="_Toc136162695"/>
      <w:bookmarkStart w:id="71" w:name="_Toc510176891"/>
      <w:bookmarkEnd w:id="47"/>
      <w:r>
        <w:lastRenderedPageBreak/>
        <w:t>Output Files</w:t>
      </w:r>
      <w:bookmarkEnd w:id="69"/>
      <w:bookmarkEnd w:id="70"/>
      <w:bookmarkEnd w:id="71"/>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77777777" w:rsidR="00726F8F" w:rsidRDefault="00726F8F">
      <w:pPr>
        <w:pStyle w:val="Heading2"/>
        <w:spacing w:after="120"/>
      </w:pPr>
      <w:bookmarkStart w:id="72" w:name="_Toc102232961"/>
      <w:bookmarkStart w:id="73" w:name="_Ref133900246"/>
      <w:bookmarkStart w:id="74" w:name="_Toc136162696"/>
      <w:bookmarkStart w:id="75" w:name="_Ref272935798"/>
      <w:bookmarkStart w:id="76" w:name="_Toc510176892"/>
      <w:r>
        <w:t>Day of Fire Map</w:t>
      </w:r>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r>
        <w:t xml:space="preserve">Fire </w:t>
      </w:r>
      <w:r w:rsidR="00726F8F">
        <w:t xml:space="preserve">Intensity </w:t>
      </w:r>
      <w:r>
        <w:t>Map</w:t>
      </w:r>
      <w:bookmarkEnd w:id="72"/>
      <w:bookmarkEnd w:id="73"/>
      <w:r>
        <w:t>s</w:t>
      </w:r>
      <w:bookmarkEnd w:id="74"/>
      <w:bookmarkEnd w:id="75"/>
      <w:bookmarkEnd w:id="76"/>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77" w:name="_Toc510176893"/>
      <w:bookmarkStart w:id="78" w:name="_Ref133900608"/>
      <w:bookmarkStart w:id="79" w:name="_Toc136162697"/>
      <w:bookmarkStart w:id="80" w:name="_Toc102232962"/>
      <w:r>
        <w:t xml:space="preserve">Fire Ignition </w:t>
      </w:r>
      <w:r w:rsidR="005B62EE">
        <w:t xml:space="preserve">Type </w:t>
      </w:r>
      <w:r>
        <w:t>Maps</w:t>
      </w:r>
      <w:bookmarkEnd w:id="77"/>
    </w:p>
    <w:p w14:paraId="5B580B20" w14:textId="2D669BA6"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Unburned </w:t>
      </w:r>
      <w:r w:rsidR="00037CDB">
        <w:t xml:space="preserve">or non-active </w:t>
      </w:r>
      <w:bookmarkStart w:id="81" w:name="_GoBack"/>
      <w:bookmarkEnd w:id="81"/>
      <w:r w:rsidR="005B62EE">
        <w:t>site</w:t>
      </w:r>
      <w:r w:rsidR="00146F72">
        <w:t xml:space="preserve">, </w:t>
      </w:r>
      <w:r w:rsidR="00F178C4">
        <w:t>1</w:t>
      </w:r>
      <w:r w:rsidR="00726F8F">
        <w:t xml:space="preserve"> </w:t>
      </w:r>
      <w:r>
        <w:t>=</w:t>
      </w:r>
      <w:r w:rsidR="00726F8F">
        <w:t xml:space="preserve"> </w:t>
      </w:r>
      <w:r>
        <w:t xml:space="preserve">Accidental; </w:t>
      </w:r>
      <w:r w:rsidR="00F178C4">
        <w:t>2</w:t>
      </w:r>
      <w:r w:rsidR="00726F8F">
        <w:t xml:space="preserve"> </w:t>
      </w:r>
      <w:r w:rsidR="00146F72">
        <w:t>=</w:t>
      </w:r>
      <w:r w:rsidR="00726F8F">
        <w:t xml:space="preserve"> </w:t>
      </w:r>
      <w:r>
        <w:t xml:space="preserve">Lightning; </w:t>
      </w:r>
      <w:r w:rsidR="00F178C4">
        <w:t>3</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82" w:name="_Toc510176894"/>
      <w:r>
        <w:t>Fire Ignition Log</w:t>
      </w:r>
      <w:bookmarkEnd w:id="82"/>
    </w:p>
    <w:p w14:paraId="7EE01CE5" w14:textId="77777777" w:rsidR="00AC34F9" w:rsidRPr="00AC34F9" w:rsidRDefault="00AC34F9" w:rsidP="00AC34F9">
      <w:pPr>
        <w:pStyle w:val="textbody"/>
      </w:pPr>
      <w:r w:rsidRPr="00E66BCA">
        <w:t xml:space="preserve">Year: Simulation year step of the ignition </w:t>
      </w:r>
      <w:r w:rsidRPr="00E66BCA">
        <w:br/>
        <w:t xml:space="preserve">Day: Julian day of the ignition </w:t>
      </w:r>
      <w:r w:rsidRPr="00E66BCA">
        <w:br/>
        <w:t xml:space="preserve">FWI: Fire Weather Index </w:t>
      </w:r>
      <w:r w:rsidRPr="00E66BCA">
        <w:br/>
        <w:t>IgnitionType: Lightning, Human Accidental, or Prescribed fire</w:t>
      </w:r>
    </w:p>
    <w:p w14:paraId="76C17FF0" w14:textId="77777777" w:rsidR="008401C8" w:rsidRDefault="008401C8">
      <w:pPr>
        <w:pStyle w:val="Heading2"/>
        <w:spacing w:after="120"/>
      </w:pPr>
      <w:bookmarkStart w:id="83" w:name="_Toc510176895"/>
      <w:r>
        <w:t>Fire Event Log</w:t>
      </w:r>
      <w:bookmarkEnd w:id="78"/>
      <w:bookmarkEnd w:id="79"/>
      <w:bookmarkEnd w:id="83"/>
    </w:p>
    <w:p w14:paraId="7856190A" w14:textId="617EB952" w:rsidR="008401C8" w:rsidRDefault="008401C8">
      <w:pPr>
        <w:pStyle w:val="textbody"/>
      </w:pPr>
      <w:r>
        <w:t xml:space="preserve">The event log is a text file that contains information about every event over the course of the scenario:  </w:t>
      </w:r>
      <w:r w:rsidR="00B31FB7">
        <w:t xml:space="preserve">year, ignition row number, ignition column number, initial Fire Weather Index, initial Julian day, ignition type, number of days a fire burned, total sites burned, number of cohorts killed, mean wind speed, mean effective wind speed, mean wind azimuth direction, mean suppression effectiveness level, mean Fire Weather Index, mean spread probability, mean fire severity, total biomass killed, number of cells in fire intensity class 1, number of cells in fire intensity class 2, number of cells in fire intensity class 3.  </w:t>
      </w:r>
      <w:r>
        <w:t>The information is stored as comma-separated values (CSV).</w:t>
      </w:r>
    </w:p>
    <w:p w14:paraId="1A0B8268" w14:textId="55985C86" w:rsidR="008401C8" w:rsidRDefault="008401C8">
      <w:pPr>
        <w:pStyle w:val="Heading2"/>
        <w:spacing w:after="120"/>
      </w:pPr>
      <w:bookmarkStart w:id="84" w:name="_Ref133900654"/>
      <w:bookmarkStart w:id="85" w:name="_Toc136162698"/>
      <w:bookmarkStart w:id="86" w:name="_Toc510176896"/>
      <w:r>
        <w:t xml:space="preserve">Fire </w:t>
      </w:r>
      <w:r w:rsidR="002D12F1">
        <w:t>Summary</w:t>
      </w:r>
      <w:r>
        <w:t xml:space="preserve"> Log</w:t>
      </w:r>
      <w:bookmarkEnd w:id="80"/>
      <w:bookmarkEnd w:id="84"/>
      <w:bookmarkEnd w:id="85"/>
      <w:bookmarkEnd w:id="86"/>
    </w:p>
    <w:p w14:paraId="4696874E" w14:textId="77777777"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lastRenderedPageBreak/>
        <w:t>total number of events,</w:t>
      </w:r>
      <w:r>
        <w:t>.  The information is stored as comma-separated values (CSV).</w:t>
      </w:r>
    </w:p>
    <w:p w14:paraId="17D185AB" w14:textId="77777777" w:rsidR="00AC34F9" w:rsidRPr="00E66BCA" w:rsidRDefault="00AC34F9" w:rsidP="00AC34F9">
      <w:pPr>
        <w:pStyle w:val="textbody"/>
      </w:pPr>
      <w:r w:rsidRPr="00E66BCA">
        <w:t xml:space="preserve">Year: Simulation year step of the ignition </w:t>
      </w:r>
      <w:r w:rsidRPr="00E66BCA">
        <w:br/>
        <w:t>Number of fires (by fire type): self explanatory</w:t>
      </w:r>
      <w:r w:rsidRPr="00E66BCA">
        <w:br/>
        <w:t xml:space="preserve">Total Burned Sites (by fire type): self explanatory </w:t>
      </w:r>
      <w:r w:rsidRPr="00E66BCA">
        <w:br/>
        <w:t>Biomass Consumed (by fire type): Amount of biomass (g C m-2) consumed by fire</w:t>
      </w:r>
      <w:r w:rsidRPr="00E66BCA">
        <w:br/>
        <w:t>Number of cells Low Intensity: Number burned sites across the simulation that is &lt; 4’</w:t>
      </w:r>
    </w:p>
    <w:p w14:paraId="5C01ABCA" w14:textId="77777777" w:rsidR="00AC34F9" w:rsidRPr="00E66BCA" w:rsidRDefault="00AC34F9" w:rsidP="00AC34F9">
      <w:pPr>
        <w:pStyle w:val="textbody"/>
      </w:pPr>
      <w:r w:rsidRPr="00E66BCA">
        <w:t xml:space="preserve">Number of cells Moderate Intensity: Number burned sites across the simulation that is 4-8’ </w:t>
      </w:r>
      <w:r w:rsidRPr="00E66BCA">
        <w:br/>
        <w:t>Number of cells High Intensity: Number burned sites across the simulation that is &gt; 8’</w:t>
      </w:r>
    </w:p>
    <w:p w14:paraId="472846D7" w14:textId="77777777" w:rsidR="008401C8" w:rsidRDefault="008401C8">
      <w:pPr>
        <w:pStyle w:val="textbody"/>
      </w:pPr>
    </w:p>
    <w:p w14:paraId="6F327381" w14:textId="77777777" w:rsidR="00540651" w:rsidRDefault="00540651" w:rsidP="00540651">
      <w:pPr>
        <w:pStyle w:val="Heading1"/>
        <w:spacing w:after="120"/>
      </w:pPr>
      <w:bookmarkStart w:id="87" w:name="_Toc510176897"/>
      <w:r>
        <w:lastRenderedPageBreak/>
        <w:t>Sample Input File</w:t>
      </w:r>
      <w:bookmarkEnd w:id="87"/>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3E0CAC1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0732A71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4E05BAF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4CE2049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256A17E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7B0B11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19D626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p>
    <w:p w14:paraId="5DD5872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p>
    <w:p w14:paraId="63ADB1D0"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628FC5F2" w14:textId="0F315B3D" w:rsidR="00EB6F83" w:rsidRPr="00C85E0C" w:rsidRDefault="00EB6F83" w:rsidP="00C85E0C">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lastRenderedPageBreak/>
        <w:t>SeverityFactor:FineFuelPercent  50.0</w:t>
      </w:r>
    </w:p>
    <w:p w14:paraId="75B2AA5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SeverityFactor:LadderFuelMaxAge 50</w:t>
      </w:r>
    </w:p>
    <w:p w14:paraId="623DD459"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SeverityFactor:LadderFuelBiomass -1.0</w:t>
      </w:r>
    </w:p>
    <w:p w14:paraId="7908473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4DA06CC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55310197" w14:textId="0BC8A71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 xml:space="preserve">SuppressionTable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t>Md</w:t>
      </w:r>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77CD6FEC" w14:textId="7193F181" w:rsidR="00572D68" w:rsidRPr="00572D68" w:rsidRDefault="00572D68" w:rsidP="00572D68">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4D06242A" w14:textId="1D245B75" w:rsidR="00C85E0C" w:rsidRPr="00C85E0C" w:rsidRDefault="00572D68" w:rsidP="00C85E0C">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6DBDD7F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2713A34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329CBEA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424B808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5F3A7B7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r w:rsidRPr="00C85E0C">
        <w:rPr>
          <w:rFonts w:ascii="Courier New" w:hAnsi="Courier New" w:cs="Courier New"/>
          <w:sz w:val="16"/>
          <w:szCs w:val="16"/>
        </w:rPr>
        <w:t>acersacc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120A4" w14:textId="77777777" w:rsidR="004976A9" w:rsidRDefault="004976A9">
      <w:r>
        <w:separator/>
      </w:r>
    </w:p>
  </w:endnote>
  <w:endnote w:type="continuationSeparator" w:id="0">
    <w:p w14:paraId="5A46CC9D" w14:textId="77777777" w:rsidR="004976A9" w:rsidRDefault="00497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24FEC79E" w:rsidR="00232F59" w:rsidRDefault="00232F5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37CDB">
      <w:rPr>
        <w:rFonts w:ascii="Arial" w:hAnsi="Arial" w:cs="Arial"/>
        <w:noProof/>
      </w:rPr>
      <w:t>9</w:t>
    </w:r>
    <w:r>
      <w:rPr>
        <w:rFonts w:ascii="Arial" w:hAnsi="Arial" w:cs="Arial"/>
      </w:rPr>
      <w:fldChar w:fldCharType="end"/>
    </w:r>
    <w:bookmarkStart w:id="88" w:name="_Ref133898947"/>
    <w:bookmarkStart w:id="89" w:name="_Ref75418953"/>
    <w:bookmarkEnd w:id="88"/>
    <w:r>
      <w:rPr>
        <w:rFonts w:ascii="Arial" w:hAnsi="Arial" w:cs="Arial"/>
      </w:rPr>
      <w:t xml:space="preserve"> -</w:t>
    </w:r>
  </w:p>
  <w:bookmarkEnd w:id="89"/>
  <w:p w14:paraId="32F3F215" w14:textId="77777777" w:rsidR="00232F59" w:rsidRDefault="00232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25CA4" w14:textId="77777777" w:rsidR="004976A9" w:rsidRDefault="004976A9">
      <w:r>
        <w:separator/>
      </w:r>
    </w:p>
  </w:footnote>
  <w:footnote w:type="continuationSeparator" w:id="0">
    <w:p w14:paraId="76DC9150" w14:textId="77777777" w:rsidR="004976A9" w:rsidRDefault="00497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232F59" w:rsidRDefault="00232F5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7777777" w:rsidR="00232F59" w:rsidRDefault="00673E3B">
    <w:pPr>
      <w:pStyle w:val="Header"/>
      <w:tabs>
        <w:tab w:val="clear" w:pos="4320"/>
        <w:tab w:val="clear" w:pos="8640"/>
        <w:tab w:val="center" w:pos="4500"/>
        <w:tab w:val="right" w:pos="9000"/>
      </w:tabs>
    </w:pPr>
    <w:fldSimple w:instr=" TITLE   \* MERGEFORMAT ">
      <w:r w:rsidR="00232F59">
        <w:t xml:space="preserve">LANDIS-II SCRAPPLE Extension </w:t>
      </w:r>
    </w:fldSimple>
    <w:r w:rsidR="00232F59">
      <w:t>v</w:t>
    </w:r>
    <w:fldSimple w:instr=" DOCPROPERTY  Version  \* MERGEFORMAT ">
      <w:r w:rsidR="00232F59">
        <w:t>1.0</w:t>
      </w:r>
    </w:fldSimple>
    <w:r w:rsidR="00232F59">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7FD6"/>
    <w:rsid w:val="001D1560"/>
    <w:rsid w:val="001E4D75"/>
    <w:rsid w:val="0020333E"/>
    <w:rsid w:val="00205AA3"/>
    <w:rsid w:val="00216608"/>
    <w:rsid w:val="00232F59"/>
    <w:rsid w:val="0024651D"/>
    <w:rsid w:val="002470C3"/>
    <w:rsid w:val="00270DCB"/>
    <w:rsid w:val="00271038"/>
    <w:rsid w:val="00280724"/>
    <w:rsid w:val="0028773D"/>
    <w:rsid w:val="002A49D7"/>
    <w:rsid w:val="002D12F1"/>
    <w:rsid w:val="00302A26"/>
    <w:rsid w:val="0033304E"/>
    <w:rsid w:val="0033438C"/>
    <w:rsid w:val="00354BCD"/>
    <w:rsid w:val="00363CEC"/>
    <w:rsid w:val="003840C1"/>
    <w:rsid w:val="0038620C"/>
    <w:rsid w:val="003A66EF"/>
    <w:rsid w:val="003B36E6"/>
    <w:rsid w:val="003D3D9B"/>
    <w:rsid w:val="003E11B3"/>
    <w:rsid w:val="003F03BF"/>
    <w:rsid w:val="003F2490"/>
    <w:rsid w:val="0048724A"/>
    <w:rsid w:val="00493941"/>
    <w:rsid w:val="004976A9"/>
    <w:rsid w:val="004A3759"/>
    <w:rsid w:val="004C62FA"/>
    <w:rsid w:val="004D50A7"/>
    <w:rsid w:val="004F35C0"/>
    <w:rsid w:val="004F52AE"/>
    <w:rsid w:val="00505D50"/>
    <w:rsid w:val="00525624"/>
    <w:rsid w:val="005371C0"/>
    <w:rsid w:val="00540651"/>
    <w:rsid w:val="00543D8F"/>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3288F"/>
    <w:rsid w:val="0064722B"/>
    <w:rsid w:val="00661468"/>
    <w:rsid w:val="00673E3B"/>
    <w:rsid w:val="00685B3A"/>
    <w:rsid w:val="00694F26"/>
    <w:rsid w:val="006A1A19"/>
    <w:rsid w:val="006A6979"/>
    <w:rsid w:val="006D1D60"/>
    <w:rsid w:val="006F1EC9"/>
    <w:rsid w:val="00701A28"/>
    <w:rsid w:val="00704993"/>
    <w:rsid w:val="00714A2B"/>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8E5E55"/>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2AED"/>
    <w:rsid w:val="00AC34F9"/>
    <w:rsid w:val="00AC498C"/>
    <w:rsid w:val="00AF6DFB"/>
    <w:rsid w:val="00B215BB"/>
    <w:rsid w:val="00B31FB7"/>
    <w:rsid w:val="00B34D02"/>
    <w:rsid w:val="00B50FAF"/>
    <w:rsid w:val="00B70ABB"/>
    <w:rsid w:val="00B72D2D"/>
    <w:rsid w:val="00B75358"/>
    <w:rsid w:val="00B76E5B"/>
    <w:rsid w:val="00B8586E"/>
    <w:rsid w:val="00BB3D2A"/>
    <w:rsid w:val="00BB786A"/>
    <w:rsid w:val="00BC7CAE"/>
    <w:rsid w:val="00BF58BE"/>
    <w:rsid w:val="00BF5DD5"/>
    <w:rsid w:val="00C01F48"/>
    <w:rsid w:val="00C1283E"/>
    <w:rsid w:val="00C2140B"/>
    <w:rsid w:val="00C35065"/>
    <w:rsid w:val="00C36381"/>
    <w:rsid w:val="00C56CA4"/>
    <w:rsid w:val="00C56E94"/>
    <w:rsid w:val="00C5798E"/>
    <w:rsid w:val="00C60076"/>
    <w:rsid w:val="00C63D81"/>
    <w:rsid w:val="00C70BFC"/>
    <w:rsid w:val="00C85E0C"/>
    <w:rsid w:val="00CB175C"/>
    <w:rsid w:val="00CB34AA"/>
    <w:rsid w:val="00CC045E"/>
    <w:rsid w:val="00CD7161"/>
    <w:rsid w:val="00CE25A9"/>
    <w:rsid w:val="00D02BDB"/>
    <w:rsid w:val="00D166FA"/>
    <w:rsid w:val="00D23A03"/>
    <w:rsid w:val="00D50896"/>
    <w:rsid w:val="00D65BD4"/>
    <w:rsid w:val="00D7253B"/>
    <w:rsid w:val="00DB3CB1"/>
    <w:rsid w:val="00DD5D94"/>
    <w:rsid w:val="00DD6182"/>
    <w:rsid w:val="00DD6EB7"/>
    <w:rsid w:val="00E23539"/>
    <w:rsid w:val="00E2445E"/>
    <w:rsid w:val="00E24AD1"/>
    <w:rsid w:val="00E67770"/>
    <w:rsid w:val="00E841A6"/>
    <w:rsid w:val="00EA25A6"/>
    <w:rsid w:val="00EB6F83"/>
    <w:rsid w:val="00EC2BDB"/>
    <w:rsid w:val="00ED50F0"/>
    <w:rsid w:val="00F1226B"/>
    <w:rsid w:val="00F178C4"/>
    <w:rsid w:val="00F21605"/>
    <w:rsid w:val="00F57CED"/>
    <w:rsid w:val="00F64FE3"/>
    <w:rsid w:val="00F73E2C"/>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40FC8-2C87-424C-B3CF-DB36153A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LANDIS-II SCRAPPLE Extension v1.0</vt:lpstr>
    </vt:vector>
  </TitlesOfParts>
  <Company/>
  <LinksUpToDate>false</LinksUpToDate>
  <CharactersWithSpaces>18566</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v1.0</dc:title>
  <dc:creator>Robert Scheller</dc:creator>
  <cp:lastModifiedBy>Robert Michael Scheller</cp:lastModifiedBy>
  <cp:revision>32</cp:revision>
  <cp:lastPrinted>2013-10-19T14:47:00Z</cp:lastPrinted>
  <dcterms:created xsi:type="dcterms:W3CDTF">2013-10-19T14:42:00Z</dcterms:created>
  <dcterms:modified xsi:type="dcterms:W3CDTF">2018-04-13T14:48:00Z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