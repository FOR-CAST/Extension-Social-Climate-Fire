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2924C6CF"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635512">
        <w:t>1</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683CC520"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EA060C">
        <w:rPr>
          <w:noProof/>
        </w:rPr>
        <w:t>February 11,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6375E62C" w14:textId="7DE05F9F" w:rsidR="009719D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66181217" w:history="1">
        <w:r w:rsidR="009719D2" w:rsidRPr="006339DF">
          <w:rPr>
            <w:rStyle w:val="Hyperlink"/>
            <w:noProof/>
          </w:rPr>
          <w:t>1.</w:t>
        </w:r>
        <w:r w:rsidR="009719D2">
          <w:rPr>
            <w:rFonts w:asciiTheme="minorHAnsi" w:eastAsiaTheme="minorEastAsia" w:hAnsiTheme="minorHAnsi" w:cstheme="minorBidi"/>
            <w:b w:val="0"/>
            <w:bCs w:val="0"/>
            <w:caps w:val="0"/>
            <w:noProof/>
            <w:sz w:val="22"/>
            <w:szCs w:val="22"/>
            <w:lang w:eastAsia="en-US"/>
          </w:rPr>
          <w:tab/>
        </w:r>
        <w:r w:rsidR="009719D2" w:rsidRPr="006339DF">
          <w:rPr>
            <w:rStyle w:val="Hyperlink"/>
            <w:noProof/>
          </w:rPr>
          <w:t>Introduction</w:t>
        </w:r>
        <w:r w:rsidR="009719D2">
          <w:rPr>
            <w:noProof/>
            <w:webHidden/>
          </w:rPr>
          <w:tab/>
        </w:r>
        <w:r w:rsidR="009719D2">
          <w:rPr>
            <w:noProof/>
            <w:webHidden/>
          </w:rPr>
          <w:fldChar w:fldCharType="begin"/>
        </w:r>
        <w:r w:rsidR="009719D2">
          <w:rPr>
            <w:noProof/>
            <w:webHidden/>
          </w:rPr>
          <w:instrText xml:space="preserve"> PAGEREF _Toc66181217 \h </w:instrText>
        </w:r>
        <w:r w:rsidR="009719D2">
          <w:rPr>
            <w:noProof/>
            <w:webHidden/>
          </w:rPr>
        </w:r>
        <w:r w:rsidR="009719D2">
          <w:rPr>
            <w:noProof/>
            <w:webHidden/>
          </w:rPr>
          <w:fldChar w:fldCharType="separate"/>
        </w:r>
        <w:r w:rsidR="009719D2">
          <w:rPr>
            <w:noProof/>
            <w:webHidden/>
          </w:rPr>
          <w:t>3</w:t>
        </w:r>
        <w:r w:rsidR="009719D2">
          <w:rPr>
            <w:noProof/>
            <w:webHidden/>
          </w:rPr>
          <w:fldChar w:fldCharType="end"/>
        </w:r>
      </w:hyperlink>
    </w:p>
    <w:p w14:paraId="3D0C0FEF" w14:textId="4FF984EB"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18" w:history="1">
        <w:r w:rsidRPr="006339DF">
          <w:rPr>
            <w:rStyle w:val="Hyperlink"/>
            <w:noProof/>
          </w:rPr>
          <w:t>1.1.</w:t>
        </w:r>
        <w:r>
          <w:rPr>
            <w:rFonts w:asciiTheme="minorHAnsi" w:eastAsiaTheme="minorEastAsia" w:hAnsiTheme="minorHAnsi" w:cstheme="minorBidi"/>
            <w:noProof/>
            <w:sz w:val="22"/>
            <w:szCs w:val="22"/>
            <w:lang w:eastAsia="en-US"/>
          </w:rPr>
          <w:tab/>
        </w:r>
        <w:r w:rsidRPr="006339DF">
          <w:rPr>
            <w:rStyle w:val="Hyperlink"/>
            <w:noProof/>
          </w:rPr>
          <w:t>Fire Simulation</w:t>
        </w:r>
        <w:r>
          <w:rPr>
            <w:noProof/>
            <w:webHidden/>
          </w:rPr>
          <w:tab/>
        </w:r>
        <w:r>
          <w:rPr>
            <w:noProof/>
            <w:webHidden/>
          </w:rPr>
          <w:fldChar w:fldCharType="begin"/>
        </w:r>
        <w:r>
          <w:rPr>
            <w:noProof/>
            <w:webHidden/>
          </w:rPr>
          <w:instrText xml:space="preserve"> PAGEREF _Toc66181218 \h </w:instrText>
        </w:r>
        <w:r>
          <w:rPr>
            <w:noProof/>
            <w:webHidden/>
          </w:rPr>
        </w:r>
        <w:r>
          <w:rPr>
            <w:noProof/>
            <w:webHidden/>
          </w:rPr>
          <w:fldChar w:fldCharType="separate"/>
        </w:r>
        <w:r>
          <w:rPr>
            <w:noProof/>
            <w:webHidden/>
          </w:rPr>
          <w:t>3</w:t>
        </w:r>
        <w:r>
          <w:rPr>
            <w:noProof/>
            <w:webHidden/>
          </w:rPr>
          <w:fldChar w:fldCharType="end"/>
        </w:r>
      </w:hyperlink>
    </w:p>
    <w:p w14:paraId="12CC1786" w14:textId="6EAFC8CD"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19" w:history="1">
        <w:r w:rsidRPr="006339DF">
          <w:rPr>
            <w:rStyle w:val="Hyperlink"/>
            <w:noProof/>
          </w:rPr>
          <w:t>1.1.1.</w:t>
        </w:r>
        <w:r>
          <w:rPr>
            <w:rFonts w:asciiTheme="minorHAnsi" w:eastAsiaTheme="minorEastAsia" w:hAnsiTheme="minorHAnsi" w:cstheme="minorBidi"/>
            <w:i w:val="0"/>
            <w:iCs w:val="0"/>
            <w:noProof/>
            <w:sz w:val="22"/>
            <w:szCs w:val="22"/>
            <w:lang w:eastAsia="en-US"/>
          </w:rPr>
          <w:tab/>
        </w:r>
        <w:r w:rsidRPr="006339DF">
          <w:rPr>
            <w:rStyle w:val="Hyperlink"/>
            <w:noProof/>
          </w:rPr>
          <w:t>Ignition</w:t>
        </w:r>
        <w:r>
          <w:rPr>
            <w:noProof/>
            <w:webHidden/>
          </w:rPr>
          <w:tab/>
        </w:r>
        <w:r>
          <w:rPr>
            <w:noProof/>
            <w:webHidden/>
          </w:rPr>
          <w:fldChar w:fldCharType="begin"/>
        </w:r>
        <w:r>
          <w:rPr>
            <w:noProof/>
            <w:webHidden/>
          </w:rPr>
          <w:instrText xml:space="preserve"> PAGEREF _Toc66181219 \h </w:instrText>
        </w:r>
        <w:r>
          <w:rPr>
            <w:noProof/>
            <w:webHidden/>
          </w:rPr>
        </w:r>
        <w:r>
          <w:rPr>
            <w:noProof/>
            <w:webHidden/>
          </w:rPr>
          <w:fldChar w:fldCharType="separate"/>
        </w:r>
        <w:r>
          <w:rPr>
            <w:noProof/>
            <w:webHidden/>
          </w:rPr>
          <w:t>3</w:t>
        </w:r>
        <w:r>
          <w:rPr>
            <w:noProof/>
            <w:webHidden/>
          </w:rPr>
          <w:fldChar w:fldCharType="end"/>
        </w:r>
      </w:hyperlink>
    </w:p>
    <w:p w14:paraId="3AAF1F09" w14:textId="7F22CB9A" w:rsidR="009719D2" w:rsidRDefault="009719D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0" w:history="1">
        <w:r w:rsidRPr="006339DF">
          <w:rPr>
            <w:rStyle w:val="Hyperlink"/>
            <w:noProof/>
          </w:rPr>
          <w:t>1.1.1.1.</w:t>
        </w:r>
        <w:r>
          <w:rPr>
            <w:rFonts w:asciiTheme="minorHAnsi" w:eastAsiaTheme="minorEastAsia" w:hAnsiTheme="minorHAnsi" w:cstheme="minorBidi"/>
            <w:i w:val="0"/>
            <w:iCs w:val="0"/>
            <w:noProof/>
            <w:sz w:val="22"/>
            <w:szCs w:val="22"/>
            <w:lang w:eastAsia="en-US"/>
          </w:rPr>
          <w:tab/>
        </w:r>
        <w:r w:rsidRPr="006339DF">
          <w:rPr>
            <w:rStyle w:val="Hyperlink"/>
            <w:noProof/>
          </w:rPr>
          <w:t>Fire Spread: Lightning and Accidental</w:t>
        </w:r>
        <w:r>
          <w:rPr>
            <w:noProof/>
            <w:webHidden/>
          </w:rPr>
          <w:tab/>
        </w:r>
        <w:r>
          <w:rPr>
            <w:noProof/>
            <w:webHidden/>
          </w:rPr>
          <w:fldChar w:fldCharType="begin"/>
        </w:r>
        <w:r>
          <w:rPr>
            <w:noProof/>
            <w:webHidden/>
          </w:rPr>
          <w:instrText xml:space="preserve"> PAGEREF _Toc66181220 \h </w:instrText>
        </w:r>
        <w:r>
          <w:rPr>
            <w:noProof/>
            <w:webHidden/>
          </w:rPr>
        </w:r>
        <w:r>
          <w:rPr>
            <w:noProof/>
            <w:webHidden/>
          </w:rPr>
          <w:fldChar w:fldCharType="separate"/>
        </w:r>
        <w:r>
          <w:rPr>
            <w:noProof/>
            <w:webHidden/>
          </w:rPr>
          <w:t>4</w:t>
        </w:r>
        <w:r>
          <w:rPr>
            <w:noProof/>
            <w:webHidden/>
          </w:rPr>
          <w:fldChar w:fldCharType="end"/>
        </w:r>
      </w:hyperlink>
    </w:p>
    <w:p w14:paraId="6B466E50" w14:textId="4425B933" w:rsidR="009719D2" w:rsidRDefault="009719D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1" w:history="1">
        <w:r w:rsidRPr="006339DF">
          <w:rPr>
            <w:rStyle w:val="Hyperlink"/>
            <w:noProof/>
          </w:rPr>
          <w:t>1.1.1.2.</w:t>
        </w:r>
        <w:r>
          <w:rPr>
            <w:rFonts w:asciiTheme="minorHAnsi" w:eastAsiaTheme="minorEastAsia" w:hAnsiTheme="minorHAnsi" w:cstheme="minorBidi"/>
            <w:i w:val="0"/>
            <w:iCs w:val="0"/>
            <w:noProof/>
            <w:sz w:val="22"/>
            <w:szCs w:val="22"/>
            <w:lang w:eastAsia="en-US"/>
          </w:rPr>
          <w:tab/>
        </w:r>
        <w:r w:rsidRPr="006339DF">
          <w:rPr>
            <w:rStyle w:val="Hyperlink"/>
            <w:noProof/>
          </w:rPr>
          <w:t>Fire Spread: Prescribed Fires</w:t>
        </w:r>
        <w:r>
          <w:rPr>
            <w:noProof/>
            <w:webHidden/>
          </w:rPr>
          <w:tab/>
        </w:r>
        <w:r>
          <w:rPr>
            <w:noProof/>
            <w:webHidden/>
          </w:rPr>
          <w:fldChar w:fldCharType="begin"/>
        </w:r>
        <w:r>
          <w:rPr>
            <w:noProof/>
            <w:webHidden/>
          </w:rPr>
          <w:instrText xml:space="preserve"> PAGEREF _Toc66181221 \h </w:instrText>
        </w:r>
        <w:r>
          <w:rPr>
            <w:noProof/>
            <w:webHidden/>
          </w:rPr>
        </w:r>
        <w:r>
          <w:rPr>
            <w:noProof/>
            <w:webHidden/>
          </w:rPr>
          <w:fldChar w:fldCharType="separate"/>
        </w:r>
        <w:r>
          <w:rPr>
            <w:noProof/>
            <w:webHidden/>
          </w:rPr>
          <w:t>5</w:t>
        </w:r>
        <w:r>
          <w:rPr>
            <w:noProof/>
            <w:webHidden/>
          </w:rPr>
          <w:fldChar w:fldCharType="end"/>
        </w:r>
      </w:hyperlink>
    </w:p>
    <w:p w14:paraId="0802EF4C" w14:textId="0B11A594" w:rsidR="009719D2" w:rsidRDefault="009719D2">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66181222" w:history="1">
        <w:r w:rsidRPr="006339DF">
          <w:rPr>
            <w:rStyle w:val="Hyperlink"/>
            <w:noProof/>
          </w:rPr>
          <w:t>1.1.1.3.</w:t>
        </w:r>
        <w:r>
          <w:rPr>
            <w:rFonts w:asciiTheme="minorHAnsi" w:eastAsiaTheme="minorEastAsia" w:hAnsiTheme="minorHAnsi" w:cstheme="minorBidi"/>
            <w:i w:val="0"/>
            <w:iCs w:val="0"/>
            <w:noProof/>
            <w:sz w:val="22"/>
            <w:szCs w:val="22"/>
            <w:lang w:eastAsia="en-US"/>
          </w:rPr>
          <w:tab/>
        </w:r>
        <w:r w:rsidRPr="006339DF">
          <w:rPr>
            <w:rStyle w:val="Hyperlink"/>
            <w:noProof/>
          </w:rPr>
          <w:t>Fire Severity</w:t>
        </w:r>
        <w:r>
          <w:rPr>
            <w:noProof/>
            <w:webHidden/>
          </w:rPr>
          <w:tab/>
        </w:r>
        <w:r>
          <w:rPr>
            <w:noProof/>
            <w:webHidden/>
          </w:rPr>
          <w:fldChar w:fldCharType="begin"/>
        </w:r>
        <w:r>
          <w:rPr>
            <w:noProof/>
            <w:webHidden/>
          </w:rPr>
          <w:instrText xml:space="preserve"> PAGEREF _Toc66181222 \h </w:instrText>
        </w:r>
        <w:r>
          <w:rPr>
            <w:noProof/>
            <w:webHidden/>
          </w:rPr>
        </w:r>
        <w:r>
          <w:rPr>
            <w:noProof/>
            <w:webHidden/>
          </w:rPr>
          <w:fldChar w:fldCharType="separate"/>
        </w:r>
        <w:r>
          <w:rPr>
            <w:noProof/>
            <w:webHidden/>
          </w:rPr>
          <w:t>5</w:t>
        </w:r>
        <w:r>
          <w:rPr>
            <w:noProof/>
            <w:webHidden/>
          </w:rPr>
          <w:fldChar w:fldCharType="end"/>
        </w:r>
      </w:hyperlink>
    </w:p>
    <w:p w14:paraId="73A2F060" w14:textId="310BD06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23" w:history="1">
        <w:r w:rsidRPr="006339DF">
          <w:rPr>
            <w:rStyle w:val="Hyperlink"/>
            <w:noProof/>
          </w:rPr>
          <w:t>1.2.</w:t>
        </w:r>
        <w:r>
          <w:rPr>
            <w:rFonts w:asciiTheme="minorHAnsi" w:eastAsiaTheme="minorEastAsia" w:hAnsiTheme="minorHAnsi" w:cstheme="minorBidi"/>
            <w:noProof/>
            <w:sz w:val="22"/>
            <w:szCs w:val="22"/>
            <w:lang w:eastAsia="en-US"/>
          </w:rPr>
          <w:tab/>
        </w:r>
        <w:r w:rsidRPr="006339DF">
          <w:rPr>
            <w:rStyle w:val="Hyperlink"/>
            <w:noProof/>
          </w:rPr>
          <w:t>Major Versions</w:t>
        </w:r>
        <w:r>
          <w:rPr>
            <w:noProof/>
            <w:webHidden/>
          </w:rPr>
          <w:tab/>
        </w:r>
        <w:r>
          <w:rPr>
            <w:noProof/>
            <w:webHidden/>
          </w:rPr>
          <w:fldChar w:fldCharType="begin"/>
        </w:r>
        <w:r>
          <w:rPr>
            <w:noProof/>
            <w:webHidden/>
          </w:rPr>
          <w:instrText xml:space="preserve"> PAGEREF _Toc66181223 \h </w:instrText>
        </w:r>
        <w:r>
          <w:rPr>
            <w:noProof/>
            <w:webHidden/>
          </w:rPr>
        </w:r>
        <w:r>
          <w:rPr>
            <w:noProof/>
            <w:webHidden/>
          </w:rPr>
          <w:fldChar w:fldCharType="separate"/>
        </w:r>
        <w:r>
          <w:rPr>
            <w:noProof/>
            <w:webHidden/>
          </w:rPr>
          <w:t>6</w:t>
        </w:r>
        <w:r>
          <w:rPr>
            <w:noProof/>
            <w:webHidden/>
          </w:rPr>
          <w:fldChar w:fldCharType="end"/>
        </w:r>
      </w:hyperlink>
    </w:p>
    <w:p w14:paraId="4CEC94CD" w14:textId="521F462E"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4" w:history="1">
        <w:r w:rsidRPr="006339DF">
          <w:rPr>
            <w:rStyle w:val="Hyperlink"/>
            <w:noProof/>
          </w:rPr>
          <w:t>1.2.1.</w:t>
        </w:r>
        <w:r>
          <w:rPr>
            <w:rFonts w:asciiTheme="minorHAnsi" w:eastAsiaTheme="minorEastAsia" w:hAnsiTheme="minorHAnsi" w:cstheme="minorBidi"/>
            <w:i w:val="0"/>
            <w:iCs w:val="0"/>
            <w:noProof/>
            <w:sz w:val="22"/>
            <w:szCs w:val="22"/>
            <w:lang w:eastAsia="en-US"/>
          </w:rPr>
          <w:tab/>
        </w:r>
        <w:r w:rsidRPr="006339DF">
          <w:rPr>
            <w:rStyle w:val="Hyperlink"/>
            <w:noProof/>
          </w:rPr>
          <w:t>Version 3.1 (March 2021)</w:t>
        </w:r>
        <w:r>
          <w:rPr>
            <w:noProof/>
            <w:webHidden/>
          </w:rPr>
          <w:tab/>
        </w:r>
        <w:r>
          <w:rPr>
            <w:noProof/>
            <w:webHidden/>
          </w:rPr>
          <w:fldChar w:fldCharType="begin"/>
        </w:r>
        <w:r>
          <w:rPr>
            <w:noProof/>
            <w:webHidden/>
          </w:rPr>
          <w:instrText xml:space="preserve"> PAGEREF _Toc66181224 \h </w:instrText>
        </w:r>
        <w:r>
          <w:rPr>
            <w:noProof/>
            <w:webHidden/>
          </w:rPr>
        </w:r>
        <w:r>
          <w:rPr>
            <w:noProof/>
            <w:webHidden/>
          </w:rPr>
          <w:fldChar w:fldCharType="separate"/>
        </w:r>
        <w:r>
          <w:rPr>
            <w:noProof/>
            <w:webHidden/>
          </w:rPr>
          <w:t>6</w:t>
        </w:r>
        <w:r>
          <w:rPr>
            <w:noProof/>
            <w:webHidden/>
          </w:rPr>
          <w:fldChar w:fldCharType="end"/>
        </w:r>
      </w:hyperlink>
    </w:p>
    <w:p w14:paraId="2B15551D" w14:textId="33AF3873"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5" w:history="1">
        <w:r w:rsidRPr="006339DF">
          <w:rPr>
            <w:rStyle w:val="Hyperlink"/>
            <w:noProof/>
          </w:rPr>
          <w:t>1.2.2.</w:t>
        </w:r>
        <w:r>
          <w:rPr>
            <w:rFonts w:asciiTheme="minorHAnsi" w:eastAsiaTheme="minorEastAsia" w:hAnsiTheme="minorHAnsi" w:cstheme="minorBidi"/>
            <w:i w:val="0"/>
            <w:iCs w:val="0"/>
            <w:noProof/>
            <w:sz w:val="22"/>
            <w:szCs w:val="22"/>
            <w:lang w:eastAsia="en-US"/>
          </w:rPr>
          <w:tab/>
        </w:r>
        <w:r w:rsidRPr="006339DF">
          <w:rPr>
            <w:rStyle w:val="Hyperlink"/>
            <w:noProof/>
          </w:rPr>
          <w:t>Version 3.0 (February 2021)</w:t>
        </w:r>
        <w:r>
          <w:rPr>
            <w:noProof/>
            <w:webHidden/>
          </w:rPr>
          <w:tab/>
        </w:r>
        <w:r>
          <w:rPr>
            <w:noProof/>
            <w:webHidden/>
          </w:rPr>
          <w:fldChar w:fldCharType="begin"/>
        </w:r>
        <w:r>
          <w:rPr>
            <w:noProof/>
            <w:webHidden/>
          </w:rPr>
          <w:instrText xml:space="preserve"> PAGEREF _Toc66181225 \h </w:instrText>
        </w:r>
        <w:r>
          <w:rPr>
            <w:noProof/>
            <w:webHidden/>
          </w:rPr>
        </w:r>
        <w:r>
          <w:rPr>
            <w:noProof/>
            <w:webHidden/>
          </w:rPr>
          <w:fldChar w:fldCharType="separate"/>
        </w:r>
        <w:r>
          <w:rPr>
            <w:noProof/>
            <w:webHidden/>
          </w:rPr>
          <w:t>6</w:t>
        </w:r>
        <w:r>
          <w:rPr>
            <w:noProof/>
            <w:webHidden/>
          </w:rPr>
          <w:fldChar w:fldCharType="end"/>
        </w:r>
      </w:hyperlink>
    </w:p>
    <w:p w14:paraId="6C6F0ECD" w14:textId="568E4604"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6" w:history="1">
        <w:r w:rsidRPr="006339DF">
          <w:rPr>
            <w:rStyle w:val="Hyperlink"/>
            <w:noProof/>
          </w:rPr>
          <w:t>1.2.3.</w:t>
        </w:r>
        <w:r>
          <w:rPr>
            <w:rFonts w:asciiTheme="minorHAnsi" w:eastAsiaTheme="minorEastAsia" w:hAnsiTheme="minorHAnsi" w:cstheme="minorBidi"/>
            <w:i w:val="0"/>
            <w:iCs w:val="0"/>
            <w:noProof/>
            <w:sz w:val="22"/>
            <w:szCs w:val="22"/>
            <w:lang w:eastAsia="en-US"/>
          </w:rPr>
          <w:tab/>
        </w:r>
        <w:r w:rsidRPr="006339DF">
          <w:rPr>
            <w:rStyle w:val="Hyperlink"/>
            <w:noProof/>
          </w:rPr>
          <w:t>Version 2.4 (August 2020)</w:t>
        </w:r>
        <w:r>
          <w:rPr>
            <w:noProof/>
            <w:webHidden/>
          </w:rPr>
          <w:tab/>
        </w:r>
        <w:r>
          <w:rPr>
            <w:noProof/>
            <w:webHidden/>
          </w:rPr>
          <w:fldChar w:fldCharType="begin"/>
        </w:r>
        <w:r>
          <w:rPr>
            <w:noProof/>
            <w:webHidden/>
          </w:rPr>
          <w:instrText xml:space="preserve"> PAGEREF _Toc66181226 \h </w:instrText>
        </w:r>
        <w:r>
          <w:rPr>
            <w:noProof/>
            <w:webHidden/>
          </w:rPr>
        </w:r>
        <w:r>
          <w:rPr>
            <w:noProof/>
            <w:webHidden/>
          </w:rPr>
          <w:fldChar w:fldCharType="separate"/>
        </w:r>
        <w:r>
          <w:rPr>
            <w:noProof/>
            <w:webHidden/>
          </w:rPr>
          <w:t>7</w:t>
        </w:r>
        <w:r>
          <w:rPr>
            <w:noProof/>
            <w:webHidden/>
          </w:rPr>
          <w:fldChar w:fldCharType="end"/>
        </w:r>
      </w:hyperlink>
    </w:p>
    <w:p w14:paraId="7B97C36F" w14:textId="5E8FC32B"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7" w:history="1">
        <w:r w:rsidRPr="006339DF">
          <w:rPr>
            <w:rStyle w:val="Hyperlink"/>
            <w:noProof/>
          </w:rPr>
          <w:t>1.2.4.</w:t>
        </w:r>
        <w:r>
          <w:rPr>
            <w:rFonts w:asciiTheme="minorHAnsi" w:eastAsiaTheme="minorEastAsia" w:hAnsiTheme="minorHAnsi" w:cstheme="minorBidi"/>
            <w:i w:val="0"/>
            <w:iCs w:val="0"/>
            <w:noProof/>
            <w:sz w:val="22"/>
            <w:szCs w:val="22"/>
            <w:lang w:eastAsia="en-US"/>
          </w:rPr>
          <w:tab/>
        </w:r>
        <w:r w:rsidRPr="006339DF">
          <w:rPr>
            <w:rStyle w:val="Hyperlink"/>
            <w:noProof/>
          </w:rPr>
          <w:t>Version 2.3 (May 2019)</w:t>
        </w:r>
        <w:r>
          <w:rPr>
            <w:noProof/>
            <w:webHidden/>
          </w:rPr>
          <w:tab/>
        </w:r>
        <w:r>
          <w:rPr>
            <w:noProof/>
            <w:webHidden/>
          </w:rPr>
          <w:fldChar w:fldCharType="begin"/>
        </w:r>
        <w:r>
          <w:rPr>
            <w:noProof/>
            <w:webHidden/>
          </w:rPr>
          <w:instrText xml:space="preserve"> PAGEREF _Toc66181227 \h </w:instrText>
        </w:r>
        <w:r>
          <w:rPr>
            <w:noProof/>
            <w:webHidden/>
          </w:rPr>
        </w:r>
        <w:r>
          <w:rPr>
            <w:noProof/>
            <w:webHidden/>
          </w:rPr>
          <w:fldChar w:fldCharType="separate"/>
        </w:r>
        <w:r>
          <w:rPr>
            <w:noProof/>
            <w:webHidden/>
          </w:rPr>
          <w:t>7</w:t>
        </w:r>
        <w:r>
          <w:rPr>
            <w:noProof/>
            <w:webHidden/>
          </w:rPr>
          <w:fldChar w:fldCharType="end"/>
        </w:r>
      </w:hyperlink>
    </w:p>
    <w:p w14:paraId="083167FF" w14:textId="0211EB5C"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8" w:history="1">
        <w:r w:rsidRPr="006339DF">
          <w:rPr>
            <w:rStyle w:val="Hyperlink"/>
            <w:noProof/>
          </w:rPr>
          <w:t>1.2.5.</w:t>
        </w:r>
        <w:r>
          <w:rPr>
            <w:rFonts w:asciiTheme="minorHAnsi" w:eastAsiaTheme="minorEastAsia" w:hAnsiTheme="minorHAnsi" w:cstheme="minorBidi"/>
            <w:i w:val="0"/>
            <w:iCs w:val="0"/>
            <w:noProof/>
            <w:sz w:val="22"/>
            <w:szCs w:val="22"/>
            <w:lang w:eastAsia="en-US"/>
          </w:rPr>
          <w:tab/>
        </w:r>
        <w:r w:rsidRPr="006339DF">
          <w:rPr>
            <w:rStyle w:val="Hyperlink"/>
            <w:noProof/>
          </w:rPr>
          <w:t>Version 2.2 (April 2019)</w:t>
        </w:r>
        <w:r>
          <w:rPr>
            <w:noProof/>
            <w:webHidden/>
          </w:rPr>
          <w:tab/>
        </w:r>
        <w:r>
          <w:rPr>
            <w:noProof/>
            <w:webHidden/>
          </w:rPr>
          <w:fldChar w:fldCharType="begin"/>
        </w:r>
        <w:r>
          <w:rPr>
            <w:noProof/>
            <w:webHidden/>
          </w:rPr>
          <w:instrText xml:space="preserve"> PAGEREF _Toc66181228 \h </w:instrText>
        </w:r>
        <w:r>
          <w:rPr>
            <w:noProof/>
            <w:webHidden/>
          </w:rPr>
        </w:r>
        <w:r>
          <w:rPr>
            <w:noProof/>
            <w:webHidden/>
          </w:rPr>
          <w:fldChar w:fldCharType="separate"/>
        </w:r>
        <w:r>
          <w:rPr>
            <w:noProof/>
            <w:webHidden/>
          </w:rPr>
          <w:t>7</w:t>
        </w:r>
        <w:r>
          <w:rPr>
            <w:noProof/>
            <w:webHidden/>
          </w:rPr>
          <w:fldChar w:fldCharType="end"/>
        </w:r>
      </w:hyperlink>
    </w:p>
    <w:p w14:paraId="6A6F600D" w14:textId="4B205855"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29" w:history="1">
        <w:r w:rsidRPr="006339DF">
          <w:rPr>
            <w:rStyle w:val="Hyperlink"/>
            <w:noProof/>
          </w:rPr>
          <w:t>1.2.6.</w:t>
        </w:r>
        <w:r>
          <w:rPr>
            <w:rFonts w:asciiTheme="minorHAnsi" w:eastAsiaTheme="minorEastAsia" w:hAnsiTheme="minorHAnsi" w:cstheme="minorBidi"/>
            <w:i w:val="0"/>
            <w:iCs w:val="0"/>
            <w:noProof/>
            <w:sz w:val="22"/>
            <w:szCs w:val="22"/>
            <w:lang w:eastAsia="en-US"/>
          </w:rPr>
          <w:tab/>
        </w:r>
        <w:r w:rsidRPr="006339DF">
          <w:rPr>
            <w:rStyle w:val="Hyperlink"/>
            <w:noProof/>
          </w:rPr>
          <w:t>Version 2.1 (November 2018)</w:t>
        </w:r>
        <w:r>
          <w:rPr>
            <w:noProof/>
            <w:webHidden/>
          </w:rPr>
          <w:tab/>
        </w:r>
        <w:r>
          <w:rPr>
            <w:noProof/>
            <w:webHidden/>
          </w:rPr>
          <w:fldChar w:fldCharType="begin"/>
        </w:r>
        <w:r>
          <w:rPr>
            <w:noProof/>
            <w:webHidden/>
          </w:rPr>
          <w:instrText xml:space="preserve"> PAGEREF _Toc66181229 \h </w:instrText>
        </w:r>
        <w:r>
          <w:rPr>
            <w:noProof/>
            <w:webHidden/>
          </w:rPr>
        </w:r>
        <w:r>
          <w:rPr>
            <w:noProof/>
            <w:webHidden/>
          </w:rPr>
          <w:fldChar w:fldCharType="separate"/>
        </w:r>
        <w:r>
          <w:rPr>
            <w:noProof/>
            <w:webHidden/>
          </w:rPr>
          <w:t>7</w:t>
        </w:r>
        <w:r>
          <w:rPr>
            <w:noProof/>
            <w:webHidden/>
          </w:rPr>
          <w:fldChar w:fldCharType="end"/>
        </w:r>
      </w:hyperlink>
    </w:p>
    <w:p w14:paraId="4DC4B853" w14:textId="6265812E"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0" w:history="1">
        <w:r w:rsidRPr="006339DF">
          <w:rPr>
            <w:rStyle w:val="Hyperlink"/>
            <w:noProof/>
          </w:rPr>
          <w:t>1.2.7.</w:t>
        </w:r>
        <w:r>
          <w:rPr>
            <w:rFonts w:asciiTheme="minorHAnsi" w:eastAsiaTheme="minorEastAsia" w:hAnsiTheme="minorHAnsi" w:cstheme="minorBidi"/>
            <w:i w:val="0"/>
            <w:iCs w:val="0"/>
            <w:noProof/>
            <w:sz w:val="22"/>
            <w:szCs w:val="22"/>
            <w:lang w:eastAsia="en-US"/>
          </w:rPr>
          <w:tab/>
        </w:r>
        <w:r w:rsidRPr="006339DF">
          <w:rPr>
            <w:rStyle w:val="Hyperlink"/>
            <w:noProof/>
          </w:rPr>
          <w:t>Version 2.0 (September 2018)</w:t>
        </w:r>
        <w:r>
          <w:rPr>
            <w:noProof/>
            <w:webHidden/>
          </w:rPr>
          <w:tab/>
        </w:r>
        <w:r>
          <w:rPr>
            <w:noProof/>
            <w:webHidden/>
          </w:rPr>
          <w:fldChar w:fldCharType="begin"/>
        </w:r>
        <w:r>
          <w:rPr>
            <w:noProof/>
            <w:webHidden/>
          </w:rPr>
          <w:instrText xml:space="preserve"> PAGEREF _Toc66181230 \h </w:instrText>
        </w:r>
        <w:r>
          <w:rPr>
            <w:noProof/>
            <w:webHidden/>
          </w:rPr>
        </w:r>
        <w:r>
          <w:rPr>
            <w:noProof/>
            <w:webHidden/>
          </w:rPr>
          <w:fldChar w:fldCharType="separate"/>
        </w:r>
        <w:r>
          <w:rPr>
            <w:noProof/>
            <w:webHidden/>
          </w:rPr>
          <w:t>7</w:t>
        </w:r>
        <w:r>
          <w:rPr>
            <w:noProof/>
            <w:webHidden/>
          </w:rPr>
          <w:fldChar w:fldCharType="end"/>
        </w:r>
      </w:hyperlink>
    </w:p>
    <w:p w14:paraId="0EE02DAF" w14:textId="55986B01"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1" w:history="1">
        <w:r w:rsidRPr="006339DF">
          <w:rPr>
            <w:rStyle w:val="Hyperlink"/>
            <w:noProof/>
          </w:rPr>
          <w:t>1.2.8.</w:t>
        </w:r>
        <w:r>
          <w:rPr>
            <w:rFonts w:asciiTheme="minorHAnsi" w:eastAsiaTheme="minorEastAsia" w:hAnsiTheme="minorHAnsi" w:cstheme="minorBidi"/>
            <w:i w:val="0"/>
            <w:iCs w:val="0"/>
            <w:noProof/>
            <w:sz w:val="22"/>
            <w:szCs w:val="22"/>
            <w:lang w:eastAsia="en-US"/>
          </w:rPr>
          <w:tab/>
        </w:r>
        <w:r w:rsidRPr="006339DF">
          <w:rPr>
            <w:rStyle w:val="Hyperlink"/>
            <w:noProof/>
          </w:rPr>
          <w:t>Version 1.1 (June 2018)</w:t>
        </w:r>
        <w:r>
          <w:rPr>
            <w:noProof/>
            <w:webHidden/>
          </w:rPr>
          <w:tab/>
        </w:r>
        <w:r>
          <w:rPr>
            <w:noProof/>
            <w:webHidden/>
          </w:rPr>
          <w:fldChar w:fldCharType="begin"/>
        </w:r>
        <w:r>
          <w:rPr>
            <w:noProof/>
            <w:webHidden/>
          </w:rPr>
          <w:instrText xml:space="preserve"> PAGEREF _Toc66181231 \h </w:instrText>
        </w:r>
        <w:r>
          <w:rPr>
            <w:noProof/>
            <w:webHidden/>
          </w:rPr>
        </w:r>
        <w:r>
          <w:rPr>
            <w:noProof/>
            <w:webHidden/>
          </w:rPr>
          <w:fldChar w:fldCharType="separate"/>
        </w:r>
        <w:r>
          <w:rPr>
            <w:noProof/>
            <w:webHidden/>
          </w:rPr>
          <w:t>7</w:t>
        </w:r>
        <w:r>
          <w:rPr>
            <w:noProof/>
            <w:webHidden/>
          </w:rPr>
          <w:fldChar w:fldCharType="end"/>
        </w:r>
      </w:hyperlink>
    </w:p>
    <w:p w14:paraId="49454AC5" w14:textId="179202CB" w:rsidR="009719D2" w:rsidRDefault="009719D2">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66181232" w:history="1">
        <w:r w:rsidRPr="006339DF">
          <w:rPr>
            <w:rStyle w:val="Hyperlink"/>
            <w:noProof/>
          </w:rPr>
          <w:t>1.2.9.</w:t>
        </w:r>
        <w:r>
          <w:rPr>
            <w:rFonts w:asciiTheme="minorHAnsi" w:eastAsiaTheme="minorEastAsia" w:hAnsiTheme="minorHAnsi" w:cstheme="minorBidi"/>
            <w:i w:val="0"/>
            <w:iCs w:val="0"/>
            <w:noProof/>
            <w:sz w:val="22"/>
            <w:szCs w:val="22"/>
            <w:lang w:eastAsia="en-US"/>
          </w:rPr>
          <w:tab/>
        </w:r>
        <w:r w:rsidRPr="006339DF">
          <w:rPr>
            <w:rStyle w:val="Hyperlink"/>
            <w:noProof/>
          </w:rPr>
          <w:t>Version 1.0 (April 2018)</w:t>
        </w:r>
        <w:r>
          <w:rPr>
            <w:noProof/>
            <w:webHidden/>
          </w:rPr>
          <w:tab/>
        </w:r>
        <w:r>
          <w:rPr>
            <w:noProof/>
            <w:webHidden/>
          </w:rPr>
          <w:fldChar w:fldCharType="begin"/>
        </w:r>
        <w:r>
          <w:rPr>
            <w:noProof/>
            <w:webHidden/>
          </w:rPr>
          <w:instrText xml:space="preserve"> PAGEREF _Toc66181232 \h </w:instrText>
        </w:r>
        <w:r>
          <w:rPr>
            <w:noProof/>
            <w:webHidden/>
          </w:rPr>
        </w:r>
        <w:r>
          <w:rPr>
            <w:noProof/>
            <w:webHidden/>
          </w:rPr>
          <w:fldChar w:fldCharType="separate"/>
        </w:r>
        <w:r>
          <w:rPr>
            <w:noProof/>
            <w:webHidden/>
          </w:rPr>
          <w:t>7</w:t>
        </w:r>
        <w:r>
          <w:rPr>
            <w:noProof/>
            <w:webHidden/>
          </w:rPr>
          <w:fldChar w:fldCharType="end"/>
        </w:r>
      </w:hyperlink>
    </w:p>
    <w:p w14:paraId="02524A40" w14:textId="705E340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3" w:history="1">
        <w:r w:rsidRPr="006339DF">
          <w:rPr>
            <w:rStyle w:val="Hyperlink"/>
            <w:noProof/>
          </w:rPr>
          <w:t>1.3.</w:t>
        </w:r>
        <w:r>
          <w:rPr>
            <w:rFonts w:asciiTheme="minorHAnsi" w:eastAsiaTheme="minorEastAsia" w:hAnsiTheme="minorHAnsi" w:cstheme="minorBidi"/>
            <w:noProof/>
            <w:sz w:val="22"/>
            <w:szCs w:val="22"/>
            <w:lang w:eastAsia="en-US"/>
          </w:rPr>
          <w:tab/>
        </w:r>
        <w:r w:rsidRPr="006339DF">
          <w:rPr>
            <w:rStyle w:val="Hyperlink"/>
            <w:noProof/>
          </w:rPr>
          <w:t>Minor Versions (this major release)</w:t>
        </w:r>
        <w:r>
          <w:rPr>
            <w:noProof/>
            <w:webHidden/>
          </w:rPr>
          <w:tab/>
        </w:r>
        <w:r>
          <w:rPr>
            <w:noProof/>
            <w:webHidden/>
          </w:rPr>
          <w:fldChar w:fldCharType="begin"/>
        </w:r>
        <w:r>
          <w:rPr>
            <w:noProof/>
            <w:webHidden/>
          </w:rPr>
          <w:instrText xml:space="preserve"> PAGEREF _Toc66181233 \h </w:instrText>
        </w:r>
        <w:r>
          <w:rPr>
            <w:noProof/>
            <w:webHidden/>
          </w:rPr>
        </w:r>
        <w:r>
          <w:rPr>
            <w:noProof/>
            <w:webHidden/>
          </w:rPr>
          <w:fldChar w:fldCharType="separate"/>
        </w:r>
        <w:r>
          <w:rPr>
            <w:noProof/>
            <w:webHidden/>
          </w:rPr>
          <w:t>7</w:t>
        </w:r>
        <w:r>
          <w:rPr>
            <w:noProof/>
            <w:webHidden/>
          </w:rPr>
          <w:fldChar w:fldCharType="end"/>
        </w:r>
      </w:hyperlink>
    </w:p>
    <w:p w14:paraId="29F73532" w14:textId="5FB04A54"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4" w:history="1">
        <w:r w:rsidRPr="006339DF">
          <w:rPr>
            <w:rStyle w:val="Hyperlink"/>
            <w:noProof/>
          </w:rPr>
          <w:t>1.4.</w:t>
        </w:r>
        <w:r>
          <w:rPr>
            <w:rFonts w:asciiTheme="minorHAnsi" w:eastAsiaTheme="minorEastAsia" w:hAnsiTheme="minorHAnsi" w:cstheme="minorBidi"/>
            <w:noProof/>
            <w:sz w:val="22"/>
            <w:szCs w:val="22"/>
            <w:lang w:eastAsia="en-US"/>
          </w:rPr>
          <w:tab/>
        </w:r>
        <w:r w:rsidRPr="006339DF">
          <w:rPr>
            <w:rStyle w:val="Hyperlink"/>
            <w:noProof/>
          </w:rPr>
          <w:t>Source Code</w:t>
        </w:r>
        <w:r>
          <w:rPr>
            <w:noProof/>
            <w:webHidden/>
          </w:rPr>
          <w:tab/>
        </w:r>
        <w:r>
          <w:rPr>
            <w:noProof/>
            <w:webHidden/>
          </w:rPr>
          <w:fldChar w:fldCharType="begin"/>
        </w:r>
        <w:r>
          <w:rPr>
            <w:noProof/>
            <w:webHidden/>
          </w:rPr>
          <w:instrText xml:space="preserve"> PAGEREF _Toc66181234 \h </w:instrText>
        </w:r>
        <w:r>
          <w:rPr>
            <w:noProof/>
            <w:webHidden/>
          </w:rPr>
        </w:r>
        <w:r>
          <w:rPr>
            <w:noProof/>
            <w:webHidden/>
          </w:rPr>
          <w:fldChar w:fldCharType="separate"/>
        </w:r>
        <w:r>
          <w:rPr>
            <w:noProof/>
            <w:webHidden/>
          </w:rPr>
          <w:t>7</w:t>
        </w:r>
        <w:r>
          <w:rPr>
            <w:noProof/>
            <w:webHidden/>
          </w:rPr>
          <w:fldChar w:fldCharType="end"/>
        </w:r>
      </w:hyperlink>
    </w:p>
    <w:p w14:paraId="0BC07EA2" w14:textId="7E4C5A5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5" w:history="1">
        <w:r w:rsidRPr="006339DF">
          <w:rPr>
            <w:rStyle w:val="Hyperlink"/>
            <w:noProof/>
          </w:rPr>
          <w:t>1.5.</w:t>
        </w:r>
        <w:r>
          <w:rPr>
            <w:rFonts w:asciiTheme="minorHAnsi" w:eastAsiaTheme="minorEastAsia" w:hAnsiTheme="minorHAnsi" w:cstheme="minorBidi"/>
            <w:noProof/>
            <w:sz w:val="22"/>
            <w:szCs w:val="22"/>
            <w:lang w:eastAsia="en-US"/>
          </w:rPr>
          <w:tab/>
        </w:r>
        <w:r w:rsidRPr="006339DF">
          <w:rPr>
            <w:rStyle w:val="Hyperlink"/>
            <w:noProof/>
          </w:rPr>
          <w:t>References</w:t>
        </w:r>
        <w:r>
          <w:rPr>
            <w:noProof/>
            <w:webHidden/>
          </w:rPr>
          <w:tab/>
        </w:r>
        <w:r>
          <w:rPr>
            <w:noProof/>
            <w:webHidden/>
          </w:rPr>
          <w:fldChar w:fldCharType="begin"/>
        </w:r>
        <w:r>
          <w:rPr>
            <w:noProof/>
            <w:webHidden/>
          </w:rPr>
          <w:instrText xml:space="preserve"> PAGEREF _Toc66181235 \h </w:instrText>
        </w:r>
        <w:r>
          <w:rPr>
            <w:noProof/>
            <w:webHidden/>
          </w:rPr>
        </w:r>
        <w:r>
          <w:rPr>
            <w:noProof/>
            <w:webHidden/>
          </w:rPr>
          <w:fldChar w:fldCharType="separate"/>
        </w:r>
        <w:r>
          <w:rPr>
            <w:noProof/>
            <w:webHidden/>
          </w:rPr>
          <w:t>7</w:t>
        </w:r>
        <w:r>
          <w:rPr>
            <w:noProof/>
            <w:webHidden/>
          </w:rPr>
          <w:fldChar w:fldCharType="end"/>
        </w:r>
      </w:hyperlink>
    </w:p>
    <w:p w14:paraId="72C6D18F" w14:textId="341CAA3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6" w:history="1">
        <w:r w:rsidRPr="006339DF">
          <w:rPr>
            <w:rStyle w:val="Hyperlink"/>
            <w:noProof/>
          </w:rPr>
          <w:t>1.6.</w:t>
        </w:r>
        <w:r>
          <w:rPr>
            <w:rFonts w:asciiTheme="minorHAnsi" w:eastAsiaTheme="minorEastAsia" w:hAnsiTheme="minorHAnsi" w:cstheme="minorBidi"/>
            <w:noProof/>
            <w:sz w:val="22"/>
            <w:szCs w:val="22"/>
            <w:lang w:eastAsia="en-US"/>
          </w:rPr>
          <w:tab/>
        </w:r>
        <w:r w:rsidRPr="006339DF">
          <w:rPr>
            <w:rStyle w:val="Hyperlink"/>
            <w:noProof/>
          </w:rPr>
          <w:t>Acknowledgments</w:t>
        </w:r>
        <w:r>
          <w:rPr>
            <w:noProof/>
            <w:webHidden/>
          </w:rPr>
          <w:tab/>
        </w:r>
        <w:r>
          <w:rPr>
            <w:noProof/>
            <w:webHidden/>
          </w:rPr>
          <w:fldChar w:fldCharType="begin"/>
        </w:r>
        <w:r>
          <w:rPr>
            <w:noProof/>
            <w:webHidden/>
          </w:rPr>
          <w:instrText xml:space="preserve"> PAGEREF _Toc66181236 \h </w:instrText>
        </w:r>
        <w:r>
          <w:rPr>
            <w:noProof/>
            <w:webHidden/>
          </w:rPr>
        </w:r>
        <w:r>
          <w:rPr>
            <w:noProof/>
            <w:webHidden/>
          </w:rPr>
          <w:fldChar w:fldCharType="separate"/>
        </w:r>
        <w:r>
          <w:rPr>
            <w:noProof/>
            <w:webHidden/>
          </w:rPr>
          <w:t>8</w:t>
        </w:r>
        <w:r>
          <w:rPr>
            <w:noProof/>
            <w:webHidden/>
          </w:rPr>
          <w:fldChar w:fldCharType="end"/>
        </w:r>
      </w:hyperlink>
    </w:p>
    <w:p w14:paraId="50624A71" w14:textId="0E60EB21" w:rsidR="009719D2" w:rsidRDefault="009719D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37" w:history="1">
        <w:r w:rsidRPr="006339DF">
          <w:rPr>
            <w:rStyle w:val="Hyperlink"/>
            <w:noProof/>
          </w:rPr>
          <w:t>2.</w:t>
        </w:r>
        <w:r>
          <w:rPr>
            <w:rFonts w:asciiTheme="minorHAnsi" w:eastAsiaTheme="minorEastAsia" w:hAnsiTheme="minorHAnsi" w:cstheme="minorBidi"/>
            <w:b w:val="0"/>
            <w:bCs w:val="0"/>
            <w:caps w:val="0"/>
            <w:noProof/>
            <w:sz w:val="22"/>
            <w:szCs w:val="22"/>
            <w:lang w:eastAsia="en-US"/>
          </w:rPr>
          <w:tab/>
        </w:r>
        <w:r w:rsidRPr="006339DF">
          <w:rPr>
            <w:rStyle w:val="Hyperlink"/>
            <w:noProof/>
          </w:rPr>
          <w:t>Parameter Input File</w:t>
        </w:r>
        <w:r>
          <w:rPr>
            <w:noProof/>
            <w:webHidden/>
          </w:rPr>
          <w:tab/>
        </w:r>
        <w:r>
          <w:rPr>
            <w:noProof/>
            <w:webHidden/>
          </w:rPr>
          <w:fldChar w:fldCharType="begin"/>
        </w:r>
        <w:r>
          <w:rPr>
            <w:noProof/>
            <w:webHidden/>
          </w:rPr>
          <w:instrText xml:space="preserve"> PAGEREF _Toc66181237 \h </w:instrText>
        </w:r>
        <w:r>
          <w:rPr>
            <w:noProof/>
            <w:webHidden/>
          </w:rPr>
        </w:r>
        <w:r>
          <w:rPr>
            <w:noProof/>
            <w:webHidden/>
          </w:rPr>
          <w:fldChar w:fldCharType="separate"/>
        </w:r>
        <w:r>
          <w:rPr>
            <w:noProof/>
            <w:webHidden/>
          </w:rPr>
          <w:t>9</w:t>
        </w:r>
        <w:r>
          <w:rPr>
            <w:noProof/>
            <w:webHidden/>
          </w:rPr>
          <w:fldChar w:fldCharType="end"/>
        </w:r>
      </w:hyperlink>
    </w:p>
    <w:p w14:paraId="65CEB5AD" w14:textId="7729636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8" w:history="1">
        <w:r w:rsidRPr="006339DF">
          <w:rPr>
            <w:rStyle w:val="Hyperlink"/>
            <w:noProof/>
          </w:rPr>
          <w:t>2.1.</w:t>
        </w:r>
        <w:r>
          <w:rPr>
            <w:rFonts w:asciiTheme="minorHAnsi" w:eastAsiaTheme="minorEastAsia" w:hAnsiTheme="minorHAnsi" w:cstheme="minorBidi"/>
            <w:noProof/>
            <w:sz w:val="22"/>
            <w:szCs w:val="22"/>
            <w:lang w:eastAsia="en-US"/>
          </w:rPr>
          <w:tab/>
        </w:r>
        <w:r w:rsidRPr="006339DF">
          <w:rPr>
            <w:rStyle w:val="Hyperlink"/>
            <w:noProof/>
          </w:rPr>
          <w:t>LandisData</w:t>
        </w:r>
        <w:r>
          <w:rPr>
            <w:noProof/>
            <w:webHidden/>
          </w:rPr>
          <w:tab/>
        </w:r>
        <w:r>
          <w:rPr>
            <w:noProof/>
            <w:webHidden/>
          </w:rPr>
          <w:fldChar w:fldCharType="begin"/>
        </w:r>
        <w:r>
          <w:rPr>
            <w:noProof/>
            <w:webHidden/>
          </w:rPr>
          <w:instrText xml:space="preserve"> PAGEREF _Toc66181238 \h </w:instrText>
        </w:r>
        <w:r>
          <w:rPr>
            <w:noProof/>
            <w:webHidden/>
          </w:rPr>
        </w:r>
        <w:r>
          <w:rPr>
            <w:noProof/>
            <w:webHidden/>
          </w:rPr>
          <w:fldChar w:fldCharType="separate"/>
        </w:r>
        <w:r>
          <w:rPr>
            <w:noProof/>
            <w:webHidden/>
          </w:rPr>
          <w:t>9</w:t>
        </w:r>
        <w:r>
          <w:rPr>
            <w:noProof/>
            <w:webHidden/>
          </w:rPr>
          <w:fldChar w:fldCharType="end"/>
        </w:r>
      </w:hyperlink>
    </w:p>
    <w:p w14:paraId="461CABE1" w14:textId="43972A40"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39" w:history="1">
        <w:r w:rsidRPr="006339DF">
          <w:rPr>
            <w:rStyle w:val="Hyperlink"/>
            <w:noProof/>
          </w:rPr>
          <w:t>2.2.</w:t>
        </w:r>
        <w:r>
          <w:rPr>
            <w:rFonts w:asciiTheme="minorHAnsi" w:eastAsiaTheme="minorEastAsia" w:hAnsiTheme="minorHAnsi" w:cstheme="minorBidi"/>
            <w:noProof/>
            <w:sz w:val="22"/>
            <w:szCs w:val="22"/>
            <w:lang w:eastAsia="en-US"/>
          </w:rPr>
          <w:tab/>
        </w:r>
        <w:r w:rsidRPr="006339DF">
          <w:rPr>
            <w:rStyle w:val="Hyperlink"/>
            <w:noProof/>
          </w:rPr>
          <w:t>Timestep (Not functional)</w:t>
        </w:r>
        <w:r>
          <w:rPr>
            <w:noProof/>
            <w:webHidden/>
          </w:rPr>
          <w:tab/>
        </w:r>
        <w:r>
          <w:rPr>
            <w:noProof/>
            <w:webHidden/>
          </w:rPr>
          <w:fldChar w:fldCharType="begin"/>
        </w:r>
        <w:r>
          <w:rPr>
            <w:noProof/>
            <w:webHidden/>
          </w:rPr>
          <w:instrText xml:space="preserve"> PAGEREF _Toc66181239 \h </w:instrText>
        </w:r>
        <w:r>
          <w:rPr>
            <w:noProof/>
            <w:webHidden/>
          </w:rPr>
        </w:r>
        <w:r>
          <w:rPr>
            <w:noProof/>
            <w:webHidden/>
          </w:rPr>
          <w:fldChar w:fldCharType="separate"/>
        </w:r>
        <w:r>
          <w:rPr>
            <w:noProof/>
            <w:webHidden/>
          </w:rPr>
          <w:t>9</w:t>
        </w:r>
        <w:r>
          <w:rPr>
            <w:noProof/>
            <w:webHidden/>
          </w:rPr>
          <w:fldChar w:fldCharType="end"/>
        </w:r>
      </w:hyperlink>
    </w:p>
    <w:p w14:paraId="54FA9E25" w14:textId="6A6446D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0" w:history="1">
        <w:r w:rsidRPr="006339DF">
          <w:rPr>
            <w:rStyle w:val="Hyperlink"/>
            <w:noProof/>
          </w:rPr>
          <w:t>2.3.</w:t>
        </w:r>
        <w:r>
          <w:rPr>
            <w:rFonts w:asciiTheme="minorHAnsi" w:eastAsiaTheme="minorEastAsia" w:hAnsiTheme="minorHAnsi" w:cstheme="minorBidi"/>
            <w:noProof/>
            <w:sz w:val="22"/>
            <w:szCs w:val="22"/>
            <w:lang w:eastAsia="en-US"/>
          </w:rPr>
          <w:tab/>
        </w:r>
        <w:r w:rsidRPr="006339DF">
          <w:rPr>
            <w:rStyle w:val="Hyperlink"/>
            <w:noProof/>
          </w:rPr>
          <w:t>Species_CSV_File</w:t>
        </w:r>
        <w:r>
          <w:rPr>
            <w:noProof/>
            <w:webHidden/>
          </w:rPr>
          <w:tab/>
        </w:r>
        <w:r>
          <w:rPr>
            <w:noProof/>
            <w:webHidden/>
          </w:rPr>
          <w:fldChar w:fldCharType="begin"/>
        </w:r>
        <w:r>
          <w:rPr>
            <w:noProof/>
            <w:webHidden/>
          </w:rPr>
          <w:instrText xml:space="preserve"> PAGEREF _Toc66181240 \h </w:instrText>
        </w:r>
        <w:r>
          <w:rPr>
            <w:noProof/>
            <w:webHidden/>
          </w:rPr>
        </w:r>
        <w:r>
          <w:rPr>
            <w:noProof/>
            <w:webHidden/>
          </w:rPr>
          <w:fldChar w:fldCharType="separate"/>
        </w:r>
        <w:r>
          <w:rPr>
            <w:noProof/>
            <w:webHidden/>
          </w:rPr>
          <w:t>9</w:t>
        </w:r>
        <w:r>
          <w:rPr>
            <w:noProof/>
            <w:webHidden/>
          </w:rPr>
          <w:fldChar w:fldCharType="end"/>
        </w:r>
      </w:hyperlink>
    </w:p>
    <w:p w14:paraId="2D91CF41" w14:textId="48F20B8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1" w:history="1">
        <w:r w:rsidRPr="006339DF">
          <w:rPr>
            <w:rStyle w:val="Hyperlink"/>
            <w:noProof/>
          </w:rPr>
          <w:t>2.4.</w:t>
        </w:r>
        <w:r>
          <w:rPr>
            <w:rFonts w:asciiTheme="minorHAnsi" w:eastAsiaTheme="minorEastAsia" w:hAnsiTheme="minorHAnsi" w:cstheme="minorBidi"/>
            <w:noProof/>
            <w:sz w:val="22"/>
            <w:szCs w:val="22"/>
            <w:lang w:eastAsia="en-US"/>
          </w:rPr>
          <w:tab/>
        </w:r>
        <w:r w:rsidRPr="006339DF">
          <w:rPr>
            <w:rStyle w:val="Hyperlink"/>
            <w:noProof/>
          </w:rPr>
          <w:t>AccidentalIgnitionsMap</w:t>
        </w:r>
        <w:r>
          <w:rPr>
            <w:noProof/>
            <w:webHidden/>
          </w:rPr>
          <w:tab/>
        </w:r>
        <w:r>
          <w:rPr>
            <w:noProof/>
            <w:webHidden/>
          </w:rPr>
          <w:fldChar w:fldCharType="begin"/>
        </w:r>
        <w:r>
          <w:rPr>
            <w:noProof/>
            <w:webHidden/>
          </w:rPr>
          <w:instrText xml:space="preserve"> PAGEREF _Toc66181241 \h </w:instrText>
        </w:r>
        <w:r>
          <w:rPr>
            <w:noProof/>
            <w:webHidden/>
          </w:rPr>
        </w:r>
        <w:r>
          <w:rPr>
            <w:noProof/>
            <w:webHidden/>
          </w:rPr>
          <w:fldChar w:fldCharType="separate"/>
        </w:r>
        <w:r>
          <w:rPr>
            <w:noProof/>
            <w:webHidden/>
          </w:rPr>
          <w:t>9</w:t>
        </w:r>
        <w:r>
          <w:rPr>
            <w:noProof/>
            <w:webHidden/>
          </w:rPr>
          <w:fldChar w:fldCharType="end"/>
        </w:r>
      </w:hyperlink>
    </w:p>
    <w:p w14:paraId="4DC8B3F9" w14:textId="72B8B9D7"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2" w:history="1">
        <w:r w:rsidRPr="006339DF">
          <w:rPr>
            <w:rStyle w:val="Hyperlink"/>
            <w:noProof/>
          </w:rPr>
          <w:t>2.5.</w:t>
        </w:r>
        <w:r>
          <w:rPr>
            <w:rFonts w:asciiTheme="minorHAnsi" w:eastAsiaTheme="minorEastAsia" w:hAnsiTheme="minorHAnsi" w:cstheme="minorBidi"/>
            <w:noProof/>
            <w:sz w:val="22"/>
            <w:szCs w:val="22"/>
            <w:lang w:eastAsia="en-US"/>
          </w:rPr>
          <w:tab/>
        </w:r>
        <w:r w:rsidRPr="006339DF">
          <w:rPr>
            <w:rStyle w:val="Hyperlink"/>
            <w:noProof/>
          </w:rPr>
          <w:t>DynamicAccidentalIgnitionMaps (Optional)</w:t>
        </w:r>
        <w:r>
          <w:rPr>
            <w:noProof/>
            <w:webHidden/>
          </w:rPr>
          <w:tab/>
        </w:r>
        <w:r>
          <w:rPr>
            <w:noProof/>
            <w:webHidden/>
          </w:rPr>
          <w:fldChar w:fldCharType="begin"/>
        </w:r>
        <w:r>
          <w:rPr>
            <w:noProof/>
            <w:webHidden/>
          </w:rPr>
          <w:instrText xml:space="preserve"> PAGEREF _Toc66181242 \h </w:instrText>
        </w:r>
        <w:r>
          <w:rPr>
            <w:noProof/>
            <w:webHidden/>
          </w:rPr>
        </w:r>
        <w:r>
          <w:rPr>
            <w:noProof/>
            <w:webHidden/>
          </w:rPr>
          <w:fldChar w:fldCharType="separate"/>
        </w:r>
        <w:r>
          <w:rPr>
            <w:noProof/>
            <w:webHidden/>
          </w:rPr>
          <w:t>9</w:t>
        </w:r>
        <w:r>
          <w:rPr>
            <w:noProof/>
            <w:webHidden/>
          </w:rPr>
          <w:fldChar w:fldCharType="end"/>
        </w:r>
      </w:hyperlink>
    </w:p>
    <w:p w14:paraId="27AD3C9D" w14:textId="24FB5ED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3" w:history="1">
        <w:r w:rsidRPr="006339DF">
          <w:rPr>
            <w:rStyle w:val="Hyperlink"/>
            <w:noProof/>
          </w:rPr>
          <w:t>2.6.</w:t>
        </w:r>
        <w:r>
          <w:rPr>
            <w:rFonts w:asciiTheme="minorHAnsi" w:eastAsiaTheme="minorEastAsia" w:hAnsiTheme="minorHAnsi" w:cstheme="minorBidi"/>
            <w:noProof/>
            <w:sz w:val="22"/>
            <w:szCs w:val="22"/>
            <w:lang w:eastAsia="en-US"/>
          </w:rPr>
          <w:tab/>
        </w:r>
        <w:r w:rsidRPr="006339DF">
          <w:rPr>
            <w:rStyle w:val="Hyperlink"/>
            <w:noProof/>
          </w:rPr>
          <w:t>LightningIgnitionsMap</w:t>
        </w:r>
        <w:r>
          <w:rPr>
            <w:noProof/>
            <w:webHidden/>
          </w:rPr>
          <w:tab/>
        </w:r>
        <w:r>
          <w:rPr>
            <w:noProof/>
            <w:webHidden/>
          </w:rPr>
          <w:fldChar w:fldCharType="begin"/>
        </w:r>
        <w:r>
          <w:rPr>
            <w:noProof/>
            <w:webHidden/>
          </w:rPr>
          <w:instrText xml:space="preserve"> PAGEREF _Toc66181243 \h </w:instrText>
        </w:r>
        <w:r>
          <w:rPr>
            <w:noProof/>
            <w:webHidden/>
          </w:rPr>
        </w:r>
        <w:r>
          <w:rPr>
            <w:noProof/>
            <w:webHidden/>
          </w:rPr>
          <w:fldChar w:fldCharType="separate"/>
        </w:r>
        <w:r>
          <w:rPr>
            <w:noProof/>
            <w:webHidden/>
          </w:rPr>
          <w:t>10</w:t>
        </w:r>
        <w:r>
          <w:rPr>
            <w:noProof/>
            <w:webHidden/>
          </w:rPr>
          <w:fldChar w:fldCharType="end"/>
        </w:r>
      </w:hyperlink>
    </w:p>
    <w:p w14:paraId="3BFB0EC1" w14:textId="0C54FA26"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4" w:history="1">
        <w:r w:rsidRPr="006339DF">
          <w:rPr>
            <w:rStyle w:val="Hyperlink"/>
            <w:noProof/>
          </w:rPr>
          <w:t>2.7.</w:t>
        </w:r>
        <w:r>
          <w:rPr>
            <w:rFonts w:asciiTheme="minorHAnsi" w:eastAsiaTheme="minorEastAsia" w:hAnsiTheme="minorHAnsi" w:cstheme="minorBidi"/>
            <w:noProof/>
            <w:sz w:val="22"/>
            <w:szCs w:val="22"/>
            <w:lang w:eastAsia="en-US"/>
          </w:rPr>
          <w:tab/>
        </w:r>
        <w:r w:rsidRPr="006339DF">
          <w:rPr>
            <w:rStyle w:val="Hyperlink"/>
            <w:noProof/>
          </w:rPr>
          <w:t>DynamicLightningIgnitionMaps (Optional)</w:t>
        </w:r>
        <w:r>
          <w:rPr>
            <w:noProof/>
            <w:webHidden/>
          </w:rPr>
          <w:tab/>
        </w:r>
        <w:r>
          <w:rPr>
            <w:noProof/>
            <w:webHidden/>
          </w:rPr>
          <w:fldChar w:fldCharType="begin"/>
        </w:r>
        <w:r>
          <w:rPr>
            <w:noProof/>
            <w:webHidden/>
          </w:rPr>
          <w:instrText xml:space="preserve"> PAGEREF _Toc66181244 \h </w:instrText>
        </w:r>
        <w:r>
          <w:rPr>
            <w:noProof/>
            <w:webHidden/>
          </w:rPr>
        </w:r>
        <w:r>
          <w:rPr>
            <w:noProof/>
            <w:webHidden/>
          </w:rPr>
          <w:fldChar w:fldCharType="separate"/>
        </w:r>
        <w:r>
          <w:rPr>
            <w:noProof/>
            <w:webHidden/>
          </w:rPr>
          <w:t>10</w:t>
        </w:r>
        <w:r>
          <w:rPr>
            <w:noProof/>
            <w:webHidden/>
          </w:rPr>
          <w:fldChar w:fldCharType="end"/>
        </w:r>
      </w:hyperlink>
    </w:p>
    <w:p w14:paraId="2971D30A" w14:textId="511B693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5" w:history="1">
        <w:r w:rsidRPr="006339DF">
          <w:rPr>
            <w:rStyle w:val="Hyperlink"/>
            <w:noProof/>
          </w:rPr>
          <w:t>2.8.</w:t>
        </w:r>
        <w:r>
          <w:rPr>
            <w:rFonts w:asciiTheme="minorHAnsi" w:eastAsiaTheme="minorEastAsia" w:hAnsiTheme="minorHAnsi" w:cstheme="minorBidi"/>
            <w:noProof/>
            <w:sz w:val="22"/>
            <w:szCs w:val="22"/>
            <w:lang w:eastAsia="en-US"/>
          </w:rPr>
          <w:tab/>
        </w:r>
        <w:r w:rsidRPr="006339DF">
          <w:rPr>
            <w:rStyle w:val="Hyperlink"/>
            <w:noProof/>
          </w:rPr>
          <w:t>RxIgnitionsMap</w:t>
        </w:r>
        <w:r>
          <w:rPr>
            <w:noProof/>
            <w:webHidden/>
          </w:rPr>
          <w:tab/>
        </w:r>
        <w:r>
          <w:rPr>
            <w:noProof/>
            <w:webHidden/>
          </w:rPr>
          <w:fldChar w:fldCharType="begin"/>
        </w:r>
        <w:r>
          <w:rPr>
            <w:noProof/>
            <w:webHidden/>
          </w:rPr>
          <w:instrText xml:space="preserve"> PAGEREF _Toc66181245 \h </w:instrText>
        </w:r>
        <w:r>
          <w:rPr>
            <w:noProof/>
            <w:webHidden/>
          </w:rPr>
        </w:r>
        <w:r>
          <w:rPr>
            <w:noProof/>
            <w:webHidden/>
          </w:rPr>
          <w:fldChar w:fldCharType="separate"/>
        </w:r>
        <w:r>
          <w:rPr>
            <w:noProof/>
            <w:webHidden/>
          </w:rPr>
          <w:t>10</w:t>
        </w:r>
        <w:r>
          <w:rPr>
            <w:noProof/>
            <w:webHidden/>
          </w:rPr>
          <w:fldChar w:fldCharType="end"/>
        </w:r>
      </w:hyperlink>
    </w:p>
    <w:p w14:paraId="0EB9E0B5" w14:textId="4BC308A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6" w:history="1">
        <w:r w:rsidRPr="006339DF">
          <w:rPr>
            <w:rStyle w:val="Hyperlink"/>
            <w:noProof/>
          </w:rPr>
          <w:t>2.9.</w:t>
        </w:r>
        <w:r>
          <w:rPr>
            <w:rFonts w:asciiTheme="minorHAnsi" w:eastAsiaTheme="minorEastAsia" w:hAnsiTheme="minorHAnsi" w:cstheme="minorBidi"/>
            <w:noProof/>
            <w:sz w:val="22"/>
            <w:szCs w:val="22"/>
            <w:lang w:eastAsia="en-US"/>
          </w:rPr>
          <w:tab/>
        </w:r>
        <w:r w:rsidRPr="006339DF">
          <w:rPr>
            <w:rStyle w:val="Hyperlink"/>
            <w:noProof/>
          </w:rPr>
          <w:t>DynamicRxIgnitionMaps (Optional)</w:t>
        </w:r>
        <w:r>
          <w:rPr>
            <w:noProof/>
            <w:webHidden/>
          </w:rPr>
          <w:tab/>
        </w:r>
        <w:r>
          <w:rPr>
            <w:noProof/>
            <w:webHidden/>
          </w:rPr>
          <w:fldChar w:fldCharType="begin"/>
        </w:r>
        <w:r>
          <w:rPr>
            <w:noProof/>
            <w:webHidden/>
          </w:rPr>
          <w:instrText xml:space="preserve"> PAGEREF _Toc66181246 \h </w:instrText>
        </w:r>
        <w:r>
          <w:rPr>
            <w:noProof/>
            <w:webHidden/>
          </w:rPr>
        </w:r>
        <w:r>
          <w:rPr>
            <w:noProof/>
            <w:webHidden/>
          </w:rPr>
          <w:fldChar w:fldCharType="separate"/>
        </w:r>
        <w:r>
          <w:rPr>
            <w:noProof/>
            <w:webHidden/>
          </w:rPr>
          <w:t>10</w:t>
        </w:r>
        <w:r>
          <w:rPr>
            <w:noProof/>
            <w:webHidden/>
          </w:rPr>
          <w:fldChar w:fldCharType="end"/>
        </w:r>
      </w:hyperlink>
    </w:p>
    <w:p w14:paraId="0BEE2A77" w14:textId="628AC90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7" w:history="1">
        <w:r w:rsidRPr="006339DF">
          <w:rPr>
            <w:rStyle w:val="Hyperlink"/>
            <w:noProof/>
          </w:rPr>
          <w:t>2.10.</w:t>
        </w:r>
        <w:r>
          <w:rPr>
            <w:rFonts w:asciiTheme="minorHAnsi" w:eastAsiaTheme="minorEastAsia" w:hAnsiTheme="minorHAnsi" w:cstheme="minorBidi"/>
            <w:noProof/>
            <w:sz w:val="22"/>
            <w:szCs w:val="22"/>
            <w:lang w:eastAsia="en-US"/>
          </w:rPr>
          <w:tab/>
        </w:r>
        <w:r w:rsidRPr="006339DF">
          <w:rPr>
            <w:rStyle w:val="Hyperlink"/>
            <w:noProof/>
          </w:rPr>
          <w:t>AccidentalSuppressionMap</w:t>
        </w:r>
        <w:r>
          <w:rPr>
            <w:noProof/>
            <w:webHidden/>
          </w:rPr>
          <w:tab/>
        </w:r>
        <w:r>
          <w:rPr>
            <w:noProof/>
            <w:webHidden/>
          </w:rPr>
          <w:fldChar w:fldCharType="begin"/>
        </w:r>
        <w:r>
          <w:rPr>
            <w:noProof/>
            <w:webHidden/>
          </w:rPr>
          <w:instrText xml:space="preserve"> PAGEREF _Toc66181247 \h </w:instrText>
        </w:r>
        <w:r>
          <w:rPr>
            <w:noProof/>
            <w:webHidden/>
          </w:rPr>
        </w:r>
        <w:r>
          <w:rPr>
            <w:noProof/>
            <w:webHidden/>
          </w:rPr>
          <w:fldChar w:fldCharType="separate"/>
        </w:r>
        <w:r>
          <w:rPr>
            <w:noProof/>
            <w:webHidden/>
          </w:rPr>
          <w:t>10</w:t>
        </w:r>
        <w:r>
          <w:rPr>
            <w:noProof/>
            <w:webHidden/>
          </w:rPr>
          <w:fldChar w:fldCharType="end"/>
        </w:r>
      </w:hyperlink>
    </w:p>
    <w:p w14:paraId="4ADFDF3C" w14:textId="0E46164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8" w:history="1">
        <w:r w:rsidRPr="006339DF">
          <w:rPr>
            <w:rStyle w:val="Hyperlink"/>
            <w:noProof/>
          </w:rPr>
          <w:t>2.11.</w:t>
        </w:r>
        <w:r>
          <w:rPr>
            <w:rFonts w:asciiTheme="minorHAnsi" w:eastAsiaTheme="minorEastAsia" w:hAnsiTheme="minorHAnsi" w:cstheme="minorBidi"/>
            <w:noProof/>
            <w:sz w:val="22"/>
            <w:szCs w:val="22"/>
            <w:lang w:eastAsia="en-US"/>
          </w:rPr>
          <w:tab/>
        </w:r>
        <w:r w:rsidRPr="006339DF">
          <w:rPr>
            <w:rStyle w:val="Hyperlink"/>
            <w:noProof/>
          </w:rPr>
          <w:t>LightningSuppressionMap</w:t>
        </w:r>
        <w:r>
          <w:rPr>
            <w:noProof/>
            <w:webHidden/>
          </w:rPr>
          <w:tab/>
        </w:r>
        <w:r>
          <w:rPr>
            <w:noProof/>
            <w:webHidden/>
          </w:rPr>
          <w:fldChar w:fldCharType="begin"/>
        </w:r>
        <w:r>
          <w:rPr>
            <w:noProof/>
            <w:webHidden/>
          </w:rPr>
          <w:instrText xml:space="preserve"> PAGEREF _Toc66181248 \h </w:instrText>
        </w:r>
        <w:r>
          <w:rPr>
            <w:noProof/>
            <w:webHidden/>
          </w:rPr>
        </w:r>
        <w:r>
          <w:rPr>
            <w:noProof/>
            <w:webHidden/>
          </w:rPr>
          <w:fldChar w:fldCharType="separate"/>
        </w:r>
        <w:r>
          <w:rPr>
            <w:noProof/>
            <w:webHidden/>
          </w:rPr>
          <w:t>11</w:t>
        </w:r>
        <w:r>
          <w:rPr>
            <w:noProof/>
            <w:webHidden/>
          </w:rPr>
          <w:fldChar w:fldCharType="end"/>
        </w:r>
      </w:hyperlink>
    </w:p>
    <w:p w14:paraId="0983EFFE" w14:textId="7FAAB020"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49" w:history="1">
        <w:r w:rsidRPr="006339DF">
          <w:rPr>
            <w:rStyle w:val="Hyperlink"/>
            <w:noProof/>
          </w:rPr>
          <w:t>2.12.</w:t>
        </w:r>
        <w:r>
          <w:rPr>
            <w:rFonts w:asciiTheme="minorHAnsi" w:eastAsiaTheme="minorEastAsia" w:hAnsiTheme="minorHAnsi" w:cstheme="minorBidi"/>
            <w:noProof/>
            <w:sz w:val="22"/>
            <w:szCs w:val="22"/>
            <w:lang w:eastAsia="en-US"/>
          </w:rPr>
          <w:tab/>
        </w:r>
        <w:r w:rsidRPr="006339DF">
          <w:rPr>
            <w:rStyle w:val="Hyperlink"/>
            <w:noProof/>
          </w:rPr>
          <w:t>RxSuppressionMap</w:t>
        </w:r>
        <w:r>
          <w:rPr>
            <w:noProof/>
            <w:webHidden/>
          </w:rPr>
          <w:tab/>
        </w:r>
        <w:r>
          <w:rPr>
            <w:noProof/>
            <w:webHidden/>
          </w:rPr>
          <w:fldChar w:fldCharType="begin"/>
        </w:r>
        <w:r>
          <w:rPr>
            <w:noProof/>
            <w:webHidden/>
          </w:rPr>
          <w:instrText xml:space="preserve"> PAGEREF _Toc66181249 \h </w:instrText>
        </w:r>
        <w:r>
          <w:rPr>
            <w:noProof/>
            <w:webHidden/>
          </w:rPr>
        </w:r>
        <w:r>
          <w:rPr>
            <w:noProof/>
            <w:webHidden/>
          </w:rPr>
          <w:fldChar w:fldCharType="separate"/>
        </w:r>
        <w:r>
          <w:rPr>
            <w:noProof/>
            <w:webHidden/>
          </w:rPr>
          <w:t>11</w:t>
        </w:r>
        <w:r>
          <w:rPr>
            <w:noProof/>
            <w:webHidden/>
          </w:rPr>
          <w:fldChar w:fldCharType="end"/>
        </w:r>
      </w:hyperlink>
    </w:p>
    <w:p w14:paraId="259AAC08" w14:textId="582DB42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0" w:history="1">
        <w:r w:rsidRPr="006339DF">
          <w:rPr>
            <w:rStyle w:val="Hyperlink"/>
            <w:noProof/>
          </w:rPr>
          <w:t>2.13.</w:t>
        </w:r>
        <w:r>
          <w:rPr>
            <w:rFonts w:asciiTheme="minorHAnsi" w:eastAsiaTheme="minorEastAsia" w:hAnsiTheme="minorHAnsi" w:cstheme="minorBidi"/>
            <w:noProof/>
            <w:sz w:val="22"/>
            <w:szCs w:val="22"/>
            <w:lang w:eastAsia="en-US"/>
          </w:rPr>
          <w:tab/>
        </w:r>
        <w:r w:rsidRPr="006339DF">
          <w:rPr>
            <w:rStyle w:val="Hyperlink"/>
            <w:noProof/>
          </w:rPr>
          <w:t>DynamicAccidentalSuppressionMaps (Optional)</w:t>
        </w:r>
        <w:r>
          <w:rPr>
            <w:noProof/>
            <w:webHidden/>
          </w:rPr>
          <w:tab/>
        </w:r>
        <w:r>
          <w:rPr>
            <w:noProof/>
            <w:webHidden/>
          </w:rPr>
          <w:fldChar w:fldCharType="begin"/>
        </w:r>
        <w:r>
          <w:rPr>
            <w:noProof/>
            <w:webHidden/>
          </w:rPr>
          <w:instrText xml:space="preserve"> PAGEREF _Toc66181250 \h </w:instrText>
        </w:r>
        <w:r>
          <w:rPr>
            <w:noProof/>
            <w:webHidden/>
          </w:rPr>
        </w:r>
        <w:r>
          <w:rPr>
            <w:noProof/>
            <w:webHidden/>
          </w:rPr>
          <w:fldChar w:fldCharType="separate"/>
        </w:r>
        <w:r>
          <w:rPr>
            <w:noProof/>
            <w:webHidden/>
          </w:rPr>
          <w:t>11</w:t>
        </w:r>
        <w:r>
          <w:rPr>
            <w:noProof/>
            <w:webHidden/>
          </w:rPr>
          <w:fldChar w:fldCharType="end"/>
        </w:r>
      </w:hyperlink>
    </w:p>
    <w:p w14:paraId="39C670B2" w14:textId="154F9707"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1" w:history="1">
        <w:r w:rsidRPr="006339DF">
          <w:rPr>
            <w:rStyle w:val="Hyperlink"/>
            <w:noProof/>
          </w:rPr>
          <w:t>2.14.</w:t>
        </w:r>
        <w:r>
          <w:rPr>
            <w:rFonts w:asciiTheme="minorHAnsi" w:eastAsiaTheme="minorEastAsia" w:hAnsiTheme="minorHAnsi" w:cstheme="minorBidi"/>
            <w:noProof/>
            <w:sz w:val="22"/>
            <w:szCs w:val="22"/>
            <w:lang w:eastAsia="en-US"/>
          </w:rPr>
          <w:tab/>
        </w:r>
        <w:r w:rsidRPr="006339DF">
          <w:rPr>
            <w:rStyle w:val="Hyperlink"/>
            <w:noProof/>
          </w:rPr>
          <w:t>GroundSlopeFile</w:t>
        </w:r>
        <w:r>
          <w:rPr>
            <w:noProof/>
            <w:webHidden/>
          </w:rPr>
          <w:tab/>
        </w:r>
        <w:r>
          <w:rPr>
            <w:noProof/>
            <w:webHidden/>
          </w:rPr>
          <w:fldChar w:fldCharType="begin"/>
        </w:r>
        <w:r>
          <w:rPr>
            <w:noProof/>
            <w:webHidden/>
          </w:rPr>
          <w:instrText xml:space="preserve"> PAGEREF _Toc66181251 \h </w:instrText>
        </w:r>
        <w:r>
          <w:rPr>
            <w:noProof/>
            <w:webHidden/>
          </w:rPr>
        </w:r>
        <w:r>
          <w:rPr>
            <w:noProof/>
            <w:webHidden/>
          </w:rPr>
          <w:fldChar w:fldCharType="separate"/>
        </w:r>
        <w:r>
          <w:rPr>
            <w:noProof/>
            <w:webHidden/>
          </w:rPr>
          <w:t>11</w:t>
        </w:r>
        <w:r>
          <w:rPr>
            <w:noProof/>
            <w:webHidden/>
          </w:rPr>
          <w:fldChar w:fldCharType="end"/>
        </w:r>
      </w:hyperlink>
    </w:p>
    <w:p w14:paraId="0CDE2293" w14:textId="31DCAD6B"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2" w:history="1">
        <w:r w:rsidRPr="006339DF">
          <w:rPr>
            <w:rStyle w:val="Hyperlink"/>
            <w:noProof/>
          </w:rPr>
          <w:t>2.15.</w:t>
        </w:r>
        <w:r>
          <w:rPr>
            <w:rFonts w:asciiTheme="minorHAnsi" w:eastAsiaTheme="minorEastAsia" w:hAnsiTheme="minorHAnsi" w:cstheme="minorBidi"/>
            <w:noProof/>
            <w:sz w:val="22"/>
            <w:szCs w:val="22"/>
            <w:lang w:eastAsia="en-US"/>
          </w:rPr>
          <w:tab/>
        </w:r>
        <w:r w:rsidRPr="006339DF">
          <w:rPr>
            <w:rStyle w:val="Hyperlink"/>
            <w:noProof/>
          </w:rPr>
          <w:t>UphillSlopeAzimuthMap</w:t>
        </w:r>
        <w:r>
          <w:rPr>
            <w:noProof/>
            <w:webHidden/>
          </w:rPr>
          <w:tab/>
        </w:r>
        <w:r>
          <w:rPr>
            <w:noProof/>
            <w:webHidden/>
          </w:rPr>
          <w:fldChar w:fldCharType="begin"/>
        </w:r>
        <w:r>
          <w:rPr>
            <w:noProof/>
            <w:webHidden/>
          </w:rPr>
          <w:instrText xml:space="preserve"> PAGEREF _Toc66181252 \h </w:instrText>
        </w:r>
        <w:r>
          <w:rPr>
            <w:noProof/>
            <w:webHidden/>
          </w:rPr>
        </w:r>
        <w:r>
          <w:rPr>
            <w:noProof/>
            <w:webHidden/>
          </w:rPr>
          <w:fldChar w:fldCharType="separate"/>
        </w:r>
        <w:r>
          <w:rPr>
            <w:noProof/>
            <w:webHidden/>
          </w:rPr>
          <w:t>11</w:t>
        </w:r>
        <w:r>
          <w:rPr>
            <w:noProof/>
            <w:webHidden/>
          </w:rPr>
          <w:fldChar w:fldCharType="end"/>
        </w:r>
      </w:hyperlink>
    </w:p>
    <w:p w14:paraId="40E126F0" w14:textId="7C96BF39"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3" w:history="1">
        <w:r w:rsidRPr="006339DF">
          <w:rPr>
            <w:rStyle w:val="Hyperlink"/>
            <w:noProof/>
          </w:rPr>
          <w:t>2.16.</w:t>
        </w:r>
        <w:r>
          <w:rPr>
            <w:rFonts w:asciiTheme="minorHAnsi" w:eastAsiaTheme="minorEastAsia" w:hAnsiTheme="minorHAnsi" w:cstheme="minorBidi"/>
            <w:noProof/>
            <w:sz w:val="22"/>
            <w:szCs w:val="22"/>
            <w:lang w:eastAsia="en-US"/>
          </w:rPr>
          <w:tab/>
        </w:r>
        <w:r w:rsidRPr="006339DF">
          <w:rPr>
            <w:rStyle w:val="Hyperlink"/>
            <w:noProof/>
          </w:rPr>
          <w:t>Clay Map</w:t>
        </w:r>
        <w:r>
          <w:rPr>
            <w:noProof/>
            <w:webHidden/>
          </w:rPr>
          <w:tab/>
        </w:r>
        <w:r>
          <w:rPr>
            <w:noProof/>
            <w:webHidden/>
          </w:rPr>
          <w:fldChar w:fldCharType="begin"/>
        </w:r>
        <w:r>
          <w:rPr>
            <w:noProof/>
            <w:webHidden/>
          </w:rPr>
          <w:instrText xml:space="preserve"> PAGEREF _Toc66181253 \h </w:instrText>
        </w:r>
        <w:r>
          <w:rPr>
            <w:noProof/>
            <w:webHidden/>
          </w:rPr>
        </w:r>
        <w:r>
          <w:rPr>
            <w:noProof/>
            <w:webHidden/>
          </w:rPr>
          <w:fldChar w:fldCharType="separate"/>
        </w:r>
        <w:r>
          <w:rPr>
            <w:noProof/>
            <w:webHidden/>
          </w:rPr>
          <w:t>11</w:t>
        </w:r>
        <w:r>
          <w:rPr>
            <w:noProof/>
            <w:webHidden/>
          </w:rPr>
          <w:fldChar w:fldCharType="end"/>
        </w:r>
      </w:hyperlink>
    </w:p>
    <w:p w14:paraId="189F8E3F" w14:textId="2AE8DB3E"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4" w:history="1">
        <w:r w:rsidRPr="006339DF">
          <w:rPr>
            <w:rStyle w:val="Hyperlink"/>
            <w:noProof/>
          </w:rPr>
          <w:t>2.17.</w:t>
        </w:r>
        <w:r>
          <w:rPr>
            <w:rFonts w:asciiTheme="minorHAnsi" w:eastAsiaTheme="minorEastAsia" w:hAnsiTheme="minorHAnsi" w:cstheme="minorBidi"/>
            <w:noProof/>
            <w:sz w:val="22"/>
            <w:szCs w:val="22"/>
            <w:lang w:eastAsia="en-US"/>
          </w:rPr>
          <w:tab/>
        </w:r>
        <w:r w:rsidRPr="006339DF">
          <w:rPr>
            <w:rStyle w:val="Hyperlink"/>
            <w:noProof/>
          </w:rPr>
          <w:t>LightningIgnitionsB0</w:t>
        </w:r>
        <w:r>
          <w:rPr>
            <w:noProof/>
            <w:webHidden/>
          </w:rPr>
          <w:tab/>
        </w:r>
        <w:r>
          <w:rPr>
            <w:noProof/>
            <w:webHidden/>
          </w:rPr>
          <w:fldChar w:fldCharType="begin"/>
        </w:r>
        <w:r>
          <w:rPr>
            <w:noProof/>
            <w:webHidden/>
          </w:rPr>
          <w:instrText xml:space="preserve"> PAGEREF _Toc66181254 \h </w:instrText>
        </w:r>
        <w:r>
          <w:rPr>
            <w:noProof/>
            <w:webHidden/>
          </w:rPr>
        </w:r>
        <w:r>
          <w:rPr>
            <w:noProof/>
            <w:webHidden/>
          </w:rPr>
          <w:fldChar w:fldCharType="separate"/>
        </w:r>
        <w:r>
          <w:rPr>
            <w:noProof/>
            <w:webHidden/>
          </w:rPr>
          <w:t>11</w:t>
        </w:r>
        <w:r>
          <w:rPr>
            <w:noProof/>
            <w:webHidden/>
          </w:rPr>
          <w:fldChar w:fldCharType="end"/>
        </w:r>
      </w:hyperlink>
    </w:p>
    <w:p w14:paraId="3C20BE2F" w14:textId="15BC07B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5" w:history="1">
        <w:r w:rsidRPr="006339DF">
          <w:rPr>
            <w:rStyle w:val="Hyperlink"/>
            <w:noProof/>
          </w:rPr>
          <w:t>2.18.</w:t>
        </w:r>
        <w:r>
          <w:rPr>
            <w:rFonts w:asciiTheme="minorHAnsi" w:eastAsiaTheme="minorEastAsia" w:hAnsiTheme="minorHAnsi" w:cstheme="minorBidi"/>
            <w:noProof/>
            <w:sz w:val="22"/>
            <w:szCs w:val="22"/>
            <w:lang w:eastAsia="en-US"/>
          </w:rPr>
          <w:tab/>
        </w:r>
        <w:r w:rsidRPr="006339DF">
          <w:rPr>
            <w:rStyle w:val="Hyperlink"/>
            <w:noProof/>
          </w:rPr>
          <w:t>LightningIgnitionsB1</w:t>
        </w:r>
        <w:r>
          <w:rPr>
            <w:noProof/>
            <w:webHidden/>
          </w:rPr>
          <w:tab/>
        </w:r>
        <w:r>
          <w:rPr>
            <w:noProof/>
            <w:webHidden/>
          </w:rPr>
          <w:fldChar w:fldCharType="begin"/>
        </w:r>
        <w:r>
          <w:rPr>
            <w:noProof/>
            <w:webHidden/>
          </w:rPr>
          <w:instrText xml:space="preserve"> PAGEREF _Toc66181255 \h </w:instrText>
        </w:r>
        <w:r>
          <w:rPr>
            <w:noProof/>
            <w:webHidden/>
          </w:rPr>
        </w:r>
        <w:r>
          <w:rPr>
            <w:noProof/>
            <w:webHidden/>
          </w:rPr>
          <w:fldChar w:fldCharType="separate"/>
        </w:r>
        <w:r>
          <w:rPr>
            <w:noProof/>
            <w:webHidden/>
          </w:rPr>
          <w:t>12</w:t>
        </w:r>
        <w:r>
          <w:rPr>
            <w:noProof/>
            <w:webHidden/>
          </w:rPr>
          <w:fldChar w:fldCharType="end"/>
        </w:r>
      </w:hyperlink>
    </w:p>
    <w:p w14:paraId="4F2CECDC" w14:textId="3FCB418C"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6" w:history="1">
        <w:r w:rsidRPr="006339DF">
          <w:rPr>
            <w:rStyle w:val="Hyperlink"/>
            <w:noProof/>
          </w:rPr>
          <w:t>2.19.</w:t>
        </w:r>
        <w:r>
          <w:rPr>
            <w:rFonts w:asciiTheme="minorHAnsi" w:eastAsiaTheme="minorEastAsia" w:hAnsiTheme="minorHAnsi" w:cstheme="minorBidi"/>
            <w:noProof/>
            <w:sz w:val="22"/>
            <w:szCs w:val="22"/>
            <w:lang w:eastAsia="en-US"/>
          </w:rPr>
          <w:tab/>
        </w:r>
        <w:r w:rsidRPr="006339DF">
          <w:rPr>
            <w:rStyle w:val="Hyperlink"/>
            <w:noProof/>
          </w:rPr>
          <w:t>AccidentalIgnitionsB0</w:t>
        </w:r>
        <w:r>
          <w:rPr>
            <w:noProof/>
            <w:webHidden/>
          </w:rPr>
          <w:tab/>
        </w:r>
        <w:r>
          <w:rPr>
            <w:noProof/>
            <w:webHidden/>
          </w:rPr>
          <w:fldChar w:fldCharType="begin"/>
        </w:r>
        <w:r>
          <w:rPr>
            <w:noProof/>
            <w:webHidden/>
          </w:rPr>
          <w:instrText xml:space="preserve"> PAGEREF _Toc66181256 \h </w:instrText>
        </w:r>
        <w:r>
          <w:rPr>
            <w:noProof/>
            <w:webHidden/>
          </w:rPr>
        </w:r>
        <w:r>
          <w:rPr>
            <w:noProof/>
            <w:webHidden/>
          </w:rPr>
          <w:fldChar w:fldCharType="separate"/>
        </w:r>
        <w:r>
          <w:rPr>
            <w:noProof/>
            <w:webHidden/>
          </w:rPr>
          <w:t>12</w:t>
        </w:r>
        <w:r>
          <w:rPr>
            <w:noProof/>
            <w:webHidden/>
          </w:rPr>
          <w:fldChar w:fldCharType="end"/>
        </w:r>
      </w:hyperlink>
    </w:p>
    <w:p w14:paraId="0987A152" w14:textId="6E3519A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7" w:history="1">
        <w:r w:rsidRPr="006339DF">
          <w:rPr>
            <w:rStyle w:val="Hyperlink"/>
            <w:noProof/>
          </w:rPr>
          <w:t>2.20.</w:t>
        </w:r>
        <w:r>
          <w:rPr>
            <w:rFonts w:asciiTheme="minorHAnsi" w:eastAsiaTheme="minorEastAsia" w:hAnsiTheme="minorHAnsi" w:cstheme="minorBidi"/>
            <w:noProof/>
            <w:sz w:val="22"/>
            <w:szCs w:val="22"/>
            <w:lang w:eastAsia="en-US"/>
          </w:rPr>
          <w:tab/>
        </w:r>
        <w:r w:rsidRPr="006339DF">
          <w:rPr>
            <w:rStyle w:val="Hyperlink"/>
            <w:noProof/>
          </w:rPr>
          <w:t>AccidentalIgnitionsB1</w:t>
        </w:r>
        <w:r>
          <w:rPr>
            <w:noProof/>
            <w:webHidden/>
          </w:rPr>
          <w:tab/>
        </w:r>
        <w:r>
          <w:rPr>
            <w:noProof/>
            <w:webHidden/>
          </w:rPr>
          <w:fldChar w:fldCharType="begin"/>
        </w:r>
        <w:r>
          <w:rPr>
            <w:noProof/>
            <w:webHidden/>
          </w:rPr>
          <w:instrText xml:space="preserve"> PAGEREF _Toc66181257 \h </w:instrText>
        </w:r>
        <w:r>
          <w:rPr>
            <w:noProof/>
            <w:webHidden/>
          </w:rPr>
        </w:r>
        <w:r>
          <w:rPr>
            <w:noProof/>
            <w:webHidden/>
          </w:rPr>
          <w:fldChar w:fldCharType="separate"/>
        </w:r>
        <w:r>
          <w:rPr>
            <w:noProof/>
            <w:webHidden/>
          </w:rPr>
          <w:t>12</w:t>
        </w:r>
        <w:r>
          <w:rPr>
            <w:noProof/>
            <w:webHidden/>
          </w:rPr>
          <w:fldChar w:fldCharType="end"/>
        </w:r>
      </w:hyperlink>
    </w:p>
    <w:p w14:paraId="334481C2" w14:textId="166B0E6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8" w:history="1">
        <w:r w:rsidRPr="006339DF">
          <w:rPr>
            <w:rStyle w:val="Hyperlink"/>
            <w:noProof/>
          </w:rPr>
          <w:t>2.21.</w:t>
        </w:r>
        <w:r>
          <w:rPr>
            <w:rFonts w:asciiTheme="minorHAnsi" w:eastAsiaTheme="minorEastAsia" w:hAnsiTheme="minorHAnsi" w:cstheme="minorBidi"/>
            <w:noProof/>
            <w:sz w:val="22"/>
            <w:szCs w:val="22"/>
            <w:lang w:eastAsia="en-US"/>
          </w:rPr>
          <w:tab/>
        </w:r>
        <w:r w:rsidRPr="006339DF">
          <w:rPr>
            <w:rStyle w:val="Hyperlink"/>
            <w:noProof/>
          </w:rPr>
          <w:t>IgnitionDistribution</w:t>
        </w:r>
        <w:r>
          <w:rPr>
            <w:noProof/>
            <w:webHidden/>
          </w:rPr>
          <w:tab/>
        </w:r>
        <w:r>
          <w:rPr>
            <w:noProof/>
            <w:webHidden/>
          </w:rPr>
          <w:fldChar w:fldCharType="begin"/>
        </w:r>
        <w:r>
          <w:rPr>
            <w:noProof/>
            <w:webHidden/>
          </w:rPr>
          <w:instrText xml:space="preserve"> PAGEREF _Toc66181258 \h </w:instrText>
        </w:r>
        <w:r>
          <w:rPr>
            <w:noProof/>
            <w:webHidden/>
          </w:rPr>
        </w:r>
        <w:r>
          <w:rPr>
            <w:noProof/>
            <w:webHidden/>
          </w:rPr>
          <w:fldChar w:fldCharType="separate"/>
        </w:r>
        <w:r>
          <w:rPr>
            <w:noProof/>
            <w:webHidden/>
          </w:rPr>
          <w:t>12</w:t>
        </w:r>
        <w:r>
          <w:rPr>
            <w:noProof/>
            <w:webHidden/>
          </w:rPr>
          <w:fldChar w:fldCharType="end"/>
        </w:r>
      </w:hyperlink>
    </w:p>
    <w:p w14:paraId="6632C771" w14:textId="071BB3E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59" w:history="1">
        <w:r w:rsidRPr="006339DF">
          <w:rPr>
            <w:rStyle w:val="Hyperlink"/>
            <w:noProof/>
          </w:rPr>
          <w:t>2.22.</w:t>
        </w:r>
        <w:r>
          <w:rPr>
            <w:rFonts w:asciiTheme="minorHAnsi" w:eastAsiaTheme="minorEastAsia" w:hAnsiTheme="minorHAnsi" w:cstheme="minorBidi"/>
            <w:noProof/>
            <w:sz w:val="22"/>
            <w:szCs w:val="22"/>
            <w:lang w:eastAsia="en-US"/>
          </w:rPr>
          <w:tab/>
        </w:r>
        <w:r w:rsidRPr="006339DF">
          <w:rPr>
            <w:rStyle w:val="Hyperlink"/>
            <w:noProof/>
          </w:rPr>
          <w:t>LightningIgnitionsBinomialB0</w:t>
        </w:r>
        <w:r>
          <w:rPr>
            <w:noProof/>
            <w:webHidden/>
          </w:rPr>
          <w:tab/>
        </w:r>
        <w:r>
          <w:rPr>
            <w:noProof/>
            <w:webHidden/>
          </w:rPr>
          <w:fldChar w:fldCharType="begin"/>
        </w:r>
        <w:r>
          <w:rPr>
            <w:noProof/>
            <w:webHidden/>
          </w:rPr>
          <w:instrText xml:space="preserve"> PAGEREF _Toc66181259 \h </w:instrText>
        </w:r>
        <w:r>
          <w:rPr>
            <w:noProof/>
            <w:webHidden/>
          </w:rPr>
        </w:r>
        <w:r>
          <w:rPr>
            <w:noProof/>
            <w:webHidden/>
          </w:rPr>
          <w:fldChar w:fldCharType="separate"/>
        </w:r>
        <w:r>
          <w:rPr>
            <w:noProof/>
            <w:webHidden/>
          </w:rPr>
          <w:t>12</w:t>
        </w:r>
        <w:r>
          <w:rPr>
            <w:noProof/>
            <w:webHidden/>
          </w:rPr>
          <w:fldChar w:fldCharType="end"/>
        </w:r>
      </w:hyperlink>
    </w:p>
    <w:p w14:paraId="451A1D55" w14:textId="6F291FD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0" w:history="1">
        <w:r w:rsidRPr="006339DF">
          <w:rPr>
            <w:rStyle w:val="Hyperlink"/>
            <w:noProof/>
          </w:rPr>
          <w:t>2.23.</w:t>
        </w:r>
        <w:r>
          <w:rPr>
            <w:rFonts w:asciiTheme="minorHAnsi" w:eastAsiaTheme="minorEastAsia" w:hAnsiTheme="minorHAnsi" w:cstheme="minorBidi"/>
            <w:noProof/>
            <w:sz w:val="22"/>
            <w:szCs w:val="22"/>
            <w:lang w:eastAsia="en-US"/>
          </w:rPr>
          <w:tab/>
        </w:r>
        <w:r w:rsidRPr="006339DF">
          <w:rPr>
            <w:rStyle w:val="Hyperlink"/>
            <w:noProof/>
          </w:rPr>
          <w:t>LightningIgnitionsBinomialB1</w:t>
        </w:r>
        <w:r>
          <w:rPr>
            <w:noProof/>
            <w:webHidden/>
          </w:rPr>
          <w:tab/>
        </w:r>
        <w:r>
          <w:rPr>
            <w:noProof/>
            <w:webHidden/>
          </w:rPr>
          <w:fldChar w:fldCharType="begin"/>
        </w:r>
        <w:r>
          <w:rPr>
            <w:noProof/>
            <w:webHidden/>
          </w:rPr>
          <w:instrText xml:space="preserve"> PAGEREF _Toc66181260 \h </w:instrText>
        </w:r>
        <w:r>
          <w:rPr>
            <w:noProof/>
            <w:webHidden/>
          </w:rPr>
        </w:r>
        <w:r>
          <w:rPr>
            <w:noProof/>
            <w:webHidden/>
          </w:rPr>
          <w:fldChar w:fldCharType="separate"/>
        </w:r>
        <w:r>
          <w:rPr>
            <w:noProof/>
            <w:webHidden/>
          </w:rPr>
          <w:t>12</w:t>
        </w:r>
        <w:r>
          <w:rPr>
            <w:noProof/>
            <w:webHidden/>
          </w:rPr>
          <w:fldChar w:fldCharType="end"/>
        </w:r>
      </w:hyperlink>
    </w:p>
    <w:p w14:paraId="15E41335" w14:textId="74D67EE0"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1" w:history="1">
        <w:r w:rsidRPr="006339DF">
          <w:rPr>
            <w:rStyle w:val="Hyperlink"/>
            <w:noProof/>
          </w:rPr>
          <w:t>2.24.</w:t>
        </w:r>
        <w:r>
          <w:rPr>
            <w:rFonts w:asciiTheme="minorHAnsi" w:eastAsiaTheme="minorEastAsia" w:hAnsiTheme="minorHAnsi" w:cstheme="minorBidi"/>
            <w:noProof/>
            <w:sz w:val="22"/>
            <w:szCs w:val="22"/>
            <w:lang w:eastAsia="en-US"/>
          </w:rPr>
          <w:tab/>
        </w:r>
        <w:r w:rsidRPr="006339DF">
          <w:rPr>
            <w:rStyle w:val="Hyperlink"/>
            <w:noProof/>
          </w:rPr>
          <w:t>AccidentalIgnitionsBinomialB0</w:t>
        </w:r>
        <w:r>
          <w:rPr>
            <w:noProof/>
            <w:webHidden/>
          </w:rPr>
          <w:tab/>
        </w:r>
        <w:r>
          <w:rPr>
            <w:noProof/>
            <w:webHidden/>
          </w:rPr>
          <w:fldChar w:fldCharType="begin"/>
        </w:r>
        <w:r>
          <w:rPr>
            <w:noProof/>
            <w:webHidden/>
          </w:rPr>
          <w:instrText xml:space="preserve"> PAGEREF _Toc66181261 \h </w:instrText>
        </w:r>
        <w:r>
          <w:rPr>
            <w:noProof/>
            <w:webHidden/>
          </w:rPr>
        </w:r>
        <w:r>
          <w:rPr>
            <w:noProof/>
            <w:webHidden/>
          </w:rPr>
          <w:fldChar w:fldCharType="separate"/>
        </w:r>
        <w:r>
          <w:rPr>
            <w:noProof/>
            <w:webHidden/>
          </w:rPr>
          <w:t>12</w:t>
        </w:r>
        <w:r>
          <w:rPr>
            <w:noProof/>
            <w:webHidden/>
          </w:rPr>
          <w:fldChar w:fldCharType="end"/>
        </w:r>
      </w:hyperlink>
    </w:p>
    <w:p w14:paraId="69C19D1C" w14:textId="59F34FB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2" w:history="1">
        <w:r w:rsidRPr="006339DF">
          <w:rPr>
            <w:rStyle w:val="Hyperlink"/>
            <w:noProof/>
          </w:rPr>
          <w:t>2.25.</w:t>
        </w:r>
        <w:r>
          <w:rPr>
            <w:rFonts w:asciiTheme="minorHAnsi" w:eastAsiaTheme="minorEastAsia" w:hAnsiTheme="minorHAnsi" w:cstheme="minorBidi"/>
            <w:noProof/>
            <w:sz w:val="22"/>
            <w:szCs w:val="22"/>
            <w:lang w:eastAsia="en-US"/>
          </w:rPr>
          <w:tab/>
        </w:r>
        <w:r w:rsidRPr="006339DF">
          <w:rPr>
            <w:rStyle w:val="Hyperlink"/>
            <w:noProof/>
          </w:rPr>
          <w:t>AccidentalIgnitionsBinomialB1</w:t>
        </w:r>
        <w:r>
          <w:rPr>
            <w:noProof/>
            <w:webHidden/>
          </w:rPr>
          <w:tab/>
        </w:r>
        <w:r>
          <w:rPr>
            <w:noProof/>
            <w:webHidden/>
          </w:rPr>
          <w:fldChar w:fldCharType="begin"/>
        </w:r>
        <w:r>
          <w:rPr>
            <w:noProof/>
            <w:webHidden/>
          </w:rPr>
          <w:instrText xml:space="preserve"> PAGEREF _Toc66181262 \h </w:instrText>
        </w:r>
        <w:r>
          <w:rPr>
            <w:noProof/>
            <w:webHidden/>
          </w:rPr>
        </w:r>
        <w:r>
          <w:rPr>
            <w:noProof/>
            <w:webHidden/>
          </w:rPr>
          <w:fldChar w:fldCharType="separate"/>
        </w:r>
        <w:r>
          <w:rPr>
            <w:noProof/>
            <w:webHidden/>
          </w:rPr>
          <w:t>12</w:t>
        </w:r>
        <w:r>
          <w:rPr>
            <w:noProof/>
            <w:webHidden/>
          </w:rPr>
          <w:fldChar w:fldCharType="end"/>
        </w:r>
      </w:hyperlink>
    </w:p>
    <w:p w14:paraId="43B5389A" w14:textId="7513AD7C"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3" w:history="1">
        <w:r w:rsidRPr="006339DF">
          <w:rPr>
            <w:rStyle w:val="Hyperlink"/>
            <w:noProof/>
          </w:rPr>
          <w:t>2.26.</w:t>
        </w:r>
        <w:r>
          <w:rPr>
            <w:rFonts w:asciiTheme="minorHAnsi" w:eastAsiaTheme="minorEastAsia" w:hAnsiTheme="minorHAnsi" w:cstheme="minorBidi"/>
            <w:noProof/>
            <w:sz w:val="22"/>
            <w:szCs w:val="22"/>
            <w:lang w:eastAsia="en-US"/>
          </w:rPr>
          <w:tab/>
        </w:r>
        <w:r w:rsidRPr="006339DF">
          <w:rPr>
            <w:rStyle w:val="Hyperlink"/>
            <w:noProof/>
          </w:rPr>
          <w:t>MaximumFineFuels</w:t>
        </w:r>
        <w:r>
          <w:rPr>
            <w:noProof/>
            <w:webHidden/>
          </w:rPr>
          <w:tab/>
        </w:r>
        <w:r>
          <w:rPr>
            <w:noProof/>
            <w:webHidden/>
          </w:rPr>
          <w:fldChar w:fldCharType="begin"/>
        </w:r>
        <w:r>
          <w:rPr>
            <w:noProof/>
            <w:webHidden/>
          </w:rPr>
          <w:instrText xml:space="preserve"> PAGEREF _Toc66181263 \h </w:instrText>
        </w:r>
        <w:r>
          <w:rPr>
            <w:noProof/>
            <w:webHidden/>
          </w:rPr>
        </w:r>
        <w:r>
          <w:rPr>
            <w:noProof/>
            <w:webHidden/>
          </w:rPr>
          <w:fldChar w:fldCharType="separate"/>
        </w:r>
        <w:r>
          <w:rPr>
            <w:noProof/>
            <w:webHidden/>
          </w:rPr>
          <w:t>12</w:t>
        </w:r>
        <w:r>
          <w:rPr>
            <w:noProof/>
            <w:webHidden/>
          </w:rPr>
          <w:fldChar w:fldCharType="end"/>
        </w:r>
      </w:hyperlink>
    </w:p>
    <w:p w14:paraId="1A494856" w14:textId="6289FE2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4" w:history="1">
        <w:r w:rsidRPr="006339DF">
          <w:rPr>
            <w:rStyle w:val="Hyperlink"/>
            <w:noProof/>
          </w:rPr>
          <w:t>2.27.</w:t>
        </w:r>
        <w:r>
          <w:rPr>
            <w:rFonts w:asciiTheme="minorHAnsi" w:eastAsiaTheme="minorEastAsia" w:hAnsiTheme="minorHAnsi" w:cstheme="minorBidi"/>
            <w:noProof/>
            <w:sz w:val="22"/>
            <w:szCs w:val="22"/>
            <w:lang w:eastAsia="en-US"/>
          </w:rPr>
          <w:tab/>
        </w:r>
        <w:r w:rsidRPr="006339DF">
          <w:rPr>
            <w:rStyle w:val="Hyperlink"/>
            <w:noProof/>
          </w:rPr>
          <w:t>MaximumRxWindSpeed</w:t>
        </w:r>
        <w:r>
          <w:rPr>
            <w:noProof/>
            <w:webHidden/>
          </w:rPr>
          <w:tab/>
        </w:r>
        <w:r>
          <w:rPr>
            <w:noProof/>
            <w:webHidden/>
          </w:rPr>
          <w:fldChar w:fldCharType="begin"/>
        </w:r>
        <w:r>
          <w:rPr>
            <w:noProof/>
            <w:webHidden/>
          </w:rPr>
          <w:instrText xml:space="preserve"> PAGEREF _Toc66181264 \h </w:instrText>
        </w:r>
        <w:r>
          <w:rPr>
            <w:noProof/>
            <w:webHidden/>
          </w:rPr>
        </w:r>
        <w:r>
          <w:rPr>
            <w:noProof/>
            <w:webHidden/>
          </w:rPr>
          <w:fldChar w:fldCharType="separate"/>
        </w:r>
        <w:r>
          <w:rPr>
            <w:noProof/>
            <w:webHidden/>
          </w:rPr>
          <w:t>12</w:t>
        </w:r>
        <w:r>
          <w:rPr>
            <w:noProof/>
            <w:webHidden/>
          </w:rPr>
          <w:fldChar w:fldCharType="end"/>
        </w:r>
      </w:hyperlink>
    </w:p>
    <w:p w14:paraId="0868BD4C" w14:textId="1D54E5B4"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5" w:history="1">
        <w:r w:rsidRPr="006339DF">
          <w:rPr>
            <w:rStyle w:val="Hyperlink"/>
            <w:noProof/>
          </w:rPr>
          <w:t>2.28.</w:t>
        </w:r>
        <w:r>
          <w:rPr>
            <w:rFonts w:asciiTheme="minorHAnsi" w:eastAsiaTheme="minorEastAsia" w:hAnsiTheme="minorHAnsi" w:cstheme="minorBidi"/>
            <w:noProof/>
            <w:sz w:val="22"/>
            <w:szCs w:val="22"/>
            <w:lang w:eastAsia="en-US"/>
          </w:rPr>
          <w:tab/>
        </w:r>
        <w:r w:rsidRPr="006339DF">
          <w:rPr>
            <w:rStyle w:val="Hyperlink"/>
            <w:noProof/>
          </w:rPr>
          <w:t>MaximumRxFireWeatherIndex (Optional)</w:t>
        </w:r>
        <w:r>
          <w:rPr>
            <w:noProof/>
            <w:webHidden/>
          </w:rPr>
          <w:tab/>
        </w:r>
        <w:r>
          <w:rPr>
            <w:noProof/>
            <w:webHidden/>
          </w:rPr>
          <w:fldChar w:fldCharType="begin"/>
        </w:r>
        <w:r>
          <w:rPr>
            <w:noProof/>
            <w:webHidden/>
          </w:rPr>
          <w:instrText xml:space="preserve"> PAGEREF _Toc66181265 \h </w:instrText>
        </w:r>
        <w:r>
          <w:rPr>
            <w:noProof/>
            <w:webHidden/>
          </w:rPr>
        </w:r>
        <w:r>
          <w:rPr>
            <w:noProof/>
            <w:webHidden/>
          </w:rPr>
          <w:fldChar w:fldCharType="separate"/>
        </w:r>
        <w:r>
          <w:rPr>
            <w:noProof/>
            <w:webHidden/>
          </w:rPr>
          <w:t>13</w:t>
        </w:r>
        <w:r>
          <w:rPr>
            <w:noProof/>
            <w:webHidden/>
          </w:rPr>
          <w:fldChar w:fldCharType="end"/>
        </w:r>
      </w:hyperlink>
    </w:p>
    <w:p w14:paraId="3532CCF9" w14:textId="3A3CDC9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6" w:history="1">
        <w:r w:rsidRPr="006339DF">
          <w:rPr>
            <w:rStyle w:val="Hyperlink"/>
            <w:noProof/>
          </w:rPr>
          <w:t>2.29.</w:t>
        </w:r>
        <w:r>
          <w:rPr>
            <w:rFonts w:asciiTheme="minorHAnsi" w:eastAsiaTheme="minorEastAsia" w:hAnsiTheme="minorHAnsi" w:cstheme="minorBidi"/>
            <w:noProof/>
            <w:sz w:val="22"/>
            <w:szCs w:val="22"/>
            <w:lang w:eastAsia="en-US"/>
          </w:rPr>
          <w:tab/>
        </w:r>
        <w:r w:rsidRPr="006339DF">
          <w:rPr>
            <w:rStyle w:val="Hyperlink"/>
            <w:noProof/>
          </w:rPr>
          <w:t>MinimumRxFireWeatherIndex (Optional)</w:t>
        </w:r>
        <w:r>
          <w:rPr>
            <w:noProof/>
            <w:webHidden/>
          </w:rPr>
          <w:tab/>
        </w:r>
        <w:r>
          <w:rPr>
            <w:noProof/>
            <w:webHidden/>
          </w:rPr>
          <w:fldChar w:fldCharType="begin"/>
        </w:r>
        <w:r>
          <w:rPr>
            <w:noProof/>
            <w:webHidden/>
          </w:rPr>
          <w:instrText xml:space="preserve"> PAGEREF _Toc66181266 \h </w:instrText>
        </w:r>
        <w:r>
          <w:rPr>
            <w:noProof/>
            <w:webHidden/>
          </w:rPr>
        </w:r>
        <w:r>
          <w:rPr>
            <w:noProof/>
            <w:webHidden/>
          </w:rPr>
          <w:fldChar w:fldCharType="separate"/>
        </w:r>
        <w:r>
          <w:rPr>
            <w:noProof/>
            <w:webHidden/>
          </w:rPr>
          <w:t>13</w:t>
        </w:r>
        <w:r>
          <w:rPr>
            <w:noProof/>
            <w:webHidden/>
          </w:rPr>
          <w:fldChar w:fldCharType="end"/>
        </w:r>
      </w:hyperlink>
    </w:p>
    <w:p w14:paraId="78EE476B" w14:textId="641EA98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7" w:history="1">
        <w:r w:rsidRPr="006339DF">
          <w:rPr>
            <w:rStyle w:val="Hyperlink"/>
            <w:noProof/>
          </w:rPr>
          <w:t>2.30.</w:t>
        </w:r>
        <w:r>
          <w:rPr>
            <w:rFonts w:asciiTheme="minorHAnsi" w:eastAsiaTheme="minorEastAsia" w:hAnsiTheme="minorHAnsi" w:cstheme="minorBidi"/>
            <w:noProof/>
            <w:sz w:val="22"/>
            <w:szCs w:val="22"/>
            <w:lang w:eastAsia="en-US"/>
          </w:rPr>
          <w:tab/>
        </w:r>
        <w:r w:rsidRPr="006339DF">
          <w:rPr>
            <w:rStyle w:val="Hyperlink"/>
            <w:noProof/>
          </w:rPr>
          <w:t>MaximumRxTemperture (Optional)</w:t>
        </w:r>
        <w:r>
          <w:rPr>
            <w:noProof/>
            <w:webHidden/>
          </w:rPr>
          <w:tab/>
        </w:r>
        <w:r>
          <w:rPr>
            <w:noProof/>
            <w:webHidden/>
          </w:rPr>
          <w:fldChar w:fldCharType="begin"/>
        </w:r>
        <w:r>
          <w:rPr>
            <w:noProof/>
            <w:webHidden/>
          </w:rPr>
          <w:instrText xml:space="preserve"> PAGEREF _Toc66181267 \h </w:instrText>
        </w:r>
        <w:r>
          <w:rPr>
            <w:noProof/>
            <w:webHidden/>
          </w:rPr>
        </w:r>
        <w:r>
          <w:rPr>
            <w:noProof/>
            <w:webHidden/>
          </w:rPr>
          <w:fldChar w:fldCharType="separate"/>
        </w:r>
        <w:r>
          <w:rPr>
            <w:noProof/>
            <w:webHidden/>
          </w:rPr>
          <w:t>13</w:t>
        </w:r>
        <w:r>
          <w:rPr>
            <w:noProof/>
            <w:webHidden/>
          </w:rPr>
          <w:fldChar w:fldCharType="end"/>
        </w:r>
      </w:hyperlink>
    </w:p>
    <w:p w14:paraId="6836C157" w14:textId="22BD9CC6"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8" w:history="1">
        <w:r w:rsidRPr="006339DF">
          <w:rPr>
            <w:rStyle w:val="Hyperlink"/>
            <w:noProof/>
          </w:rPr>
          <w:t>2.31.</w:t>
        </w:r>
        <w:r>
          <w:rPr>
            <w:rFonts w:asciiTheme="minorHAnsi" w:eastAsiaTheme="minorEastAsia" w:hAnsiTheme="minorHAnsi" w:cstheme="minorBidi"/>
            <w:noProof/>
            <w:sz w:val="22"/>
            <w:szCs w:val="22"/>
            <w:lang w:eastAsia="en-US"/>
          </w:rPr>
          <w:tab/>
        </w:r>
        <w:r w:rsidRPr="006339DF">
          <w:rPr>
            <w:rStyle w:val="Hyperlink"/>
            <w:noProof/>
          </w:rPr>
          <w:t>MinimumRxRelativeHumidity (Optional)</w:t>
        </w:r>
        <w:r>
          <w:rPr>
            <w:noProof/>
            <w:webHidden/>
          </w:rPr>
          <w:tab/>
        </w:r>
        <w:r>
          <w:rPr>
            <w:noProof/>
            <w:webHidden/>
          </w:rPr>
          <w:fldChar w:fldCharType="begin"/>
        </w:r>
        <w:r>
          <w:rPr>
            <w:noProof/>
            <w:webHidden/>
          </w:rPr>
          <w:instrText xml:space="preserve"> PAGEREF _Toc66181268 \h </w:instrText>
        </w:r>
        <w:r>
          <w:rPr>
            <w:noProof/>
            <w:webHidden/>
          </w:rPr>
        </w:r>
        <w:r>
          <w:rPr>
            <w:noProof/>
            <w:webHidden/>
          </w:rPr>
          <w:fldChar w:fldCharType="separate"/>
        </w:r>
        <w:r>
          <w:rPr>
            <w:noProof/>
            <w:webHidden/>
          </w:rPr>
          <w:t>13</w:t>
        </w:r>
        <w:r>
          <w:rPr>
            <w:noProof/>
            <w:webHidden/>
          </w:rPr>
          <w:fldChar w:fldCharType="end"/>
        </w:r>
      </w:hyperlink>
    </w:p>
    <w:p w14:paraId="17A40EFC" w14:textId="289DB0B4"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69" w:history="1">
        <w:r w:rsidRPr="006339DF">
          <w:rPr>
            <w:rStyle w:val="Hyperlink"/>
            <w:noProof/>
          </w:rPr>
          <w:t>2.32.</w:t>
        </w:r>
        <w:r>
          <w:rPr>
            <w:rFonts w:asciiTheme="minorHAnsi" w:eastAsiaTheme="minorEastAsia" w:hAnsiTheme="minorHAnsi" w:cstheme="minorBidi"/>
            <w:noProof/>
            <w:sz w:val="22"/>
            <w:szCs w:val="22"/>
            <w:lang w:eastAsia="en-US"/>
          </w:rPr>
          <w:tab/>
        </w:r>
        <w:r w:rsidRPr="006339DF">
          <w:rPr>
            <w:rStyle w:val="Hyperlink"/>
            <w:noProof/>
          </w:rPr>
          <w:t>MaximumRXFireIntesnity</w:t>
        </w:r>
        <w:r>
          <w:rPr>
            <w:noProof/>
            <w:webHidden/>
          </w:rPr>
          <w:tab/>
        </w:r>
        <w:r>
          <w:rPr>
            <w:noProof/>
            <w:webHidden/>
          </w:rPr>
          <w:fldChar w:fldCharType="begin"/>
        </w:r>
        <w:r>
          <w:rPr>
            <w:noProof/>
            <w:webHidden/>
          </w:rPr>
          <w:instrText xml:space="preserve"> PAGEREF _Toc66181269 \h </w:instrText>
        </w:r>
        <w:r>
          <w:rPr>
            <w:noProof/>
            <w:webHidden/>
          </w:rPr>
        </w:r>
        <w:r>
          <w:rPr>
            <w:noProof/>
            <w:webHidden/>
          </w:rPr>
          <w:fldChar w:fldCharType="separate"/>
        </w:r>
        <w:r>
          <w:rPr>
            <w:noProof/>
            <w:webHidden/>
          </w:rPr>
          <w:t>13</w:t>
        </w:r>
        <w:r>
          <w:rPr>
            <w:noProof/>
            <w:webHidden/>
          </w:rPr>
          <w:fldChar w:fldCharType="end"/>
        </w:r>
      </w:hyperlink>
    </w:p>
    <w:p w14:paraId="0BDF8E00" w14:textId="71E29B44"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0" w:history="1">
        <w:r w:rsidRPr="006339DF">
          <w:rPr>
            <w:rStyle w:val="Hyperlink"/>
            <w:noProof/>
          </w:rPr>
          <w:t>2.33.</w:t>
        </w:r>
        <w:r>
          <w:rPr>
            <w:rFonts w:asciiTheme="minorHAnsi" w:eastAsiaTheme="minorEastAsia" w:hAnsiTheme="minorHAnsi" w:cstheme="minorBidi"/>
            <w:noProof/>
            <w:sz w:val="22"/>
            <w:szCs w:val="22"/>
            <w:lang w:eastAsia="en-US"/>
          </w:rPr>
          <w:tab/>
        </w:r>
        <w:r w:rsidRPr="006339DF">
          <w:rPr>
            <w:rStyle w:val="Hyperlink"/>
            <w:noProof/>
          </w:rPr>
          <w:t>NumberRxAnnualFires</w:t>
        </w:r>
        <w:r>
          <w:rPr>
            <w:noProof/>
            <w:webHidden/>
          </w:rPr>
          <w:tab/>
        </w:r>
        <w:r>
          <w:rPr>
            <w:noProof/>
            <w:webHidden/>
          </w:rPr>
          <w:fldChar w:fldCharType="begin"/>
        </w:r>
        <w:r>
          <w:rPr>
            <w:noProof/>
            <w:webHidden/>
          </w:rPr>
          <w:instrText xml:space="preserve"> PAGEREF _Toc66181270 \h </w:instrText>
        </w:r>
        <w:r>
          <w:rPr>
            <w:noProof/>
            <w:webHidden/>
          </w:rPr>
        </w:r>
        <w:r>
          <w:rPr>
            <w:noProof/>
            <w:webHidden/>
          </w:rPr>
          <w:fldChar w:fldCharType="separate"/>
        </w:r>
        <w:r>
          <w:rPr>
            <w:noProof/>
            <w:webHidden/>
          </w:rPr>
          <w:t>13</w:t>
        </w:r>
        <w:r>
          <w:rPr>
            <w:noProof/>
            <w:webHidden/>
          </w:rPr>
          <w:fldChar w:fldCharType="end"/>
        </w:r>
      </w:hyperlink>
    </w:p>
    <w:p w14:paraId="1A574F2C" w14:textId="76355F11"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1" w:history="1">
        <w:r w:rsidRPr="006339DF">
          <w:rPr>
            <w:rStyle w:val="Hyperlink"/>
            <w:noProof/>
          </w:rPr>
          <w:t>2.34.</w:t>
        </w:r>
        <w:r>
          <w:rPr>
            <w:rFonts w:asciiTheme="minorHAnsi" w:eastAsiaTheme="minorEastAsia" w:hAnsiTheme="minorHAnsi" w:cstheme="minorBidi"/>
            <w:noProof/>
            <w:sz w:val="22"/>
            <w:szCs w:val="22"/>
            <w:lang w:eastAsia="en-US"/>
          </w:rPr>
          <w:tab/>
        </w:r>
        <w:r w:rsidRPr="006339DF">
          <w:rPr>
            <w:rStyle w:val="Hyperlink"/>
            <w:noProof/>
          </w:rPr>
          <w:t>NumberRxDailyFires</w:t>
        </w:r>
        <w:r>
          <w:rPr>
            <w:noProof/>
            <w:webHidden/>
          </w:rPr>
          <w:tab/>
        </w:r>
        <w:r>
          <w:rPr>
            <w:noProof/>
            <w:webHidden/>
          </w:rPr>
          <w:fldChar w:fldCharType="begin"/>
        </w:r>
        <w:r>
          <w:rPr>
            <w:noProof/>
            <w:webHidden/>
          </w:rPr>
          <w:instrText xml:space="preserve"> PAGEREF _Toc66181271 \h </w:instrText>
        </w:r>
        <w:r>
          <w:rPr>
            <w:noProof/>
            <w:webHidden/>
          </w:rPr>
        </w:r>
        <w:r>
          <w:rPr>
            <w:noProof/>
            <w:webHidden/>
          </w:rPr>
          <w:fldChar w:fldCharType="separate"/>
        </w:r>
        <w:r>
          <w:rPr>
            <w:noProof/>
            <w:webHidden/>
          </w:rPr>
          <w:t>13</w:t>
        </w:r>
        <w:r>
          <w:rPr>
            <w:noProof/>
            <w:webHidden/>
          </w:rPr>
          <w:fldChar w:fldCharType="end"/>
        </w:r>
      </w:hyperlink>
    </w:p>
    <w:p w14:paraId="2285152A" w14:textId="54AE03EE"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2" w:history="1">
        <w:r w:rsidRPr="006339DF">
          <w:rPr>
            <w:rStyle w:val="Hyperlink"/>
            <w:noProof/>
          </w:rPr>
          <w:t>2.35.</w:t>
        </w:r>
        <w:r>
          <w:rPr>
            <w:rFonts w:asciiTheme="minorHAnsi" w:eastAsiaTheme="minorEastAsia" w:hAnsiTheme="minorHAnsi" w:cstheme="minorBidi"/>
            <w:noProof/>
            <w:sz w:val="22"/>
            <w:szCs w:val="22"/>
            <w:lang w:eastAsia="en-US"/>
          </w:rPr>
          <w:tab/>
        </w:r>
        <w:r w:rsidRPr="006339DF">
          <w:rPr>
            <w:rStyle w:val="Hyperlink"/>
            <w:noProof/>
          </w:rPr>
          <w:t>FirstDayRxFires</w:t>
        </w:r>
        <w:r>
          <w:rPr>
            <w:noProof/>
            <w:webHidden/>
          </w:rPr>
          <w:tab/>
        </w:r>
        <w:r>
          <w:rPr>
            <w:noProof/>
            <w:webHidden/>
          </w:rPr>
          <w:fldChar w:fldCharType="begin"/>
        </w:r>
        <w:r>
          <w:rPr>
            <w:noProof/>
            <w:webHidden/>
          </w:rPr>
          <w:instrText xml:space="preserve"> PAGEREF _Toc66181272 \h </w:instrText>
        </w:r>
        <w:r>
          <w:rPr>
            <w:noProof/>
            <w:webHidden/>
          </w:rPr>
        </w:r>
        <w:r>
          <w:rPr>
            <w:noProof/>
            <w:webHidden/>
          </w:rPr>
          <w:fldChar w:fldCharType="separate"/>
        </w:r>
        <w:r>
          <w:rPr>
            <w:noProof/>
            <w:webHidden/>
          </w:rPr>
          <w:t>13</w:t>
        </w:r>
        <w:r>
          <w:rPr>
            <w:noProof/>
            <w:webHidden/>
          </w:rPr>
          <w:fldChar w:fldCharType="end"/>
        </w:r>
      </w:hyperlink>
    </w:p>
    <w:p w14:paraId="6689BF5A" w14:textId="5D757D7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3" w:history="1">
        <w:r w:rsidRPr="006339DF">
          <w:rPr>
            <w:rStyle w:val="Hyperlink"/>
            <w:noProof/>
          </w:rPr>
          <w:t>2.36.</w:t>
        </w:r>
        <w:r>
          <w:rPr>
            <w:rFonts w:asciiTheme="minorHAnsi" w:eastAsiaTheme="minorEastAsia" w:hAnsiTheme="minorHAnsi" w:cstheme="minorBidi"/>
            <w:noProof/>
            <w:sz w:val="22"/>
            <w:szCs w:val="22"/>
            <w:lang w:eastAsia="en-US"/>
          </w:rPr>
          <w:tab/>
        </w:r>
        <w:r w:rsidRPr="006339DF">
          <w:rPr>
            <w:rStyle w:val="Hyperlink"/>
            <w:noProof/>
          </w:rPr>
          <w:t>LastDayRxFires</w:t>
        </w:r>
        <w:r>
          <w:rPr>
            <w:noProof/>
            <w:webHidden/>
          </w:rPr>
          <w:tab/>
        </w:r>
        <w:r>
          <w:rPr>
            <w:noProof/>
            <w:webHidden/>
          </w:rPr>
          <w:fldChar w:fldCharType="begin"/>
        </w:r>
        <w:r>
          <w:rPr>
            <w:noProof/>
            <w:webHidden/>
          </w:rPr>
          <w:instrText xml:space="preserve"> PAGEREF _Toc66181273 \h </w:instrText>
        </w:r>
        <w:r>
          <w:rPr>
            <w:noProof/>
            <w:webHidden/>
          </w:rPr>
        </w:r>
        <w:r>
          <w:rPr>
            <w:noProof/>
            <w:webHidden/>
          </w:rPr>
          <w:fldChar w:fldCharType="separate"/>
        </w:r>
        <w:r>
          <w:rPr>
            <w:noProof/>
            <w:webHidden/>
          </w:rPr>
          <w:t>13</w:t>
        </w:r>
        <w:r>
          <w:rPr>
            <w:noProof/>
            <w:webHidden/>
          </w:rPr>
          <w:fldChar w:fldCharType="end"/>
        </w:r>
      </w:hyperlink>
    </w:p>
    <w:p w14:paraId="4D7ECA65" w14:textId="17DE03C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4" w:history="1">
        <w:r w:rsidRPr="006339DF">
          <w:rPr>
            <w:rStyle w:val="Hyperlink"/>
            <w:noProof/>
          </w:rPr>
          <w:t>2.37.</w:t>
        </w:r>
        <w:r>
          <w:rPr>
            <w:rFonts w:asciiTheme="minorHAnsi" w:eastAsiaTheme="minorEastAsia" w:hAnsiTheme="minorHAnsi" w:cstheme="minorBidi"/>
            <w:noProof/>
            <w:sz w:val="22"/>
            <w:szCs w:val="22"/>
            <w:lang w:eastAsia="en-US"/>
          </w:rPr>
          <w:tab/>
        </w:r>
        <w:r w:rsidRPr="006339DF">
          <w:rPr>
            <w:rStyle w:val="Hyperlink"/>
            <w:noProof/>
          </w:rPr>
          <w:t>TargetRxSize</w:t>
        </w:r>
        <w:r>
          <w:rPr>
            <w:noProof/>
            <w:webHidden/>
          </w:rPr>
          <w:tab/>
        </w:r>
        <w:r>
          <w:rPr>
            <w:noProof/>
            <w:webHidden/>
          </w:rPr>
          <w:fldChar w:fldCharType="begin"/>
        </w:r>
        <w:r>
          <w:rPr>
            <w:noProof/>
            <w:webHidden/>
          </w:rPr>
          <w:instrText xml:space="preserve"> PAGEREF _Toc66181274 \h </w:instrText>
        </w:r>
        <w:r>
          <w:rPr>
            <w:noProof/>
            <w:webHidden/>
          </w:rPr>
        </w:r>
        <w:r>
          <w:rPr>
            <w:noProof/>
            <w:webHidden/>
          </w:rPr>
          <w:fldChar w:fldCharType="separate"/>
        </w:r>
        <w:r>
          <w:rPr>
            <w:noProof/>
            <w:webHidden/>
          </w:rPr>
          <w:t>13</w:t>
        </w:r>
        <w:r>
          <w:rPr>
            <w:noProof/>
            <w:webHidden/>
          </w:rPr>
          <w:fldChar w:fldCharType="end"/>
        </w:r>
      </w:hyperlink>
    </w:p>
    <w:p w14:paraId="14275159" w14:textId="2FF4732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5" w:history="1">
        <w:r w:rsidRPr="006339DF">
          <w:rPr>
            <w:rStyle w:val="Hyperlink"/>
            <w:noProof/>
          </w:rPr>
          <w:t>2.38.</w:t>
        </w:r>
        <w:r>
          <w:rPr>
            <w:rFonts w:asciiTheme="minorHAnsi" w:eastAsiaTheme="minorEastAsia" w:hAnsiTheme="minorHAnsi" w:cstheme="minorBidi"/>
            <w:noProof/>
            <w:sz w:val="22"/>
            <w:szCs w:val="22"/>
            <w:lang w:eastAsia="en-US"/>
          </w:rPr>
          <w:tab/>
        </w:r>
        <w:r w:rsidRPr="006339DF">
          <w:rPr>
            <w:rStyle w:val="Hyperlink"/>
            <w:noProof/>
          </w:rPr>
          <w:t>RxZonesMap (Optional)</w:t>
        </w:r>
        <w:r>
          <w:rPr>
            <w:noProof/>
            <w:webHidden/>
          </w:rPr>
          <w:tab/>
        </w:r>
        <w:r>
          <w:rPr>
            <w:noProof/>
            <w:webHidden/>
          </w:rPr>
          <w:fldChar w:fldCharType="begin"/>
        </w:r>
        <w:r>
          <w:rPr>
            <w:noProof/>
            <w:webHidden/>
          </w:rPr>
          <w:instrText xml:space="preserve"> PAGEREF _Toc66181275 \h </w:instrText>
        </w:r>
        <w:r>
          <w:rPr>
            <w:noProof/>
            <w:webHidden/>
          </w:rPr>
        </w:r>
        <w:r>
          <w:rPr>
            <w:noProof/>
            <w:webHidden/>
          </w:rPr>
          <w:fldChar w:fldCharType="separate"/>
        </w:r>
        <w:r>
          <w:rPr>
            <w:noProof/>
            <w:webHidden/>
          </w:rPr>
          <w:t>14</w:t>
        </w:r>
        <w:r>
          <w:rPr>
            <w:noProof/>
            <w:webHidden/>
          </w:rPr>
          <w:fldChar w:fldCharType="end"/>
        </w:r>
      </w:hyperlink>
    </w:p>
    <w:p w14:paraId="43686FD7" w14:textId="02431F8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6" w:history="1">
        <w:r w:rsidRPr="006339DF">
          <w:rPr>
            <w:rStyle w:val="Hyperlink"/>
            <w:noProof/>
          </w:rPr>
          <w:t>2.39.</w:t>
        </w:r>
        <w:r>
          <w:rPr>
            <w:rFonts w:asciiTheme="minorHAnsi" w:eastAsiaTheme="minorEastAsia" w:hAnsiTheme="minorHAnsi" w:cstheme="minorBidi"/>
            <w:noProof/>
            <w:sz w:val="22"/>
            <w:szCs w:val="22"/>
            <w:lang w:eastAsia="en-US"/>
          </w:rPr>
          <w:tab/>
        </w:r>
        <w:r w:rsidRPr="006339DF">
          <w:rPr>
            <w:rStyle w:val="Hyperlink"/>
            <w:noProof/>
          </w:rPr>
          <w:t>MaximumSpreadAreaB0</w:t>
        </w:r>
        <w:r>
          <w:rPr>
            <w:noProof/>
            <w:webHidden/>
          </w:rPr>
          <w:tab/>
        </w:r>
        <w:r>
          <w:rPr>
            <w:noProof/>
            <w:webHidden/>
          </w:rPr>
          <w:fldChar w:fldCharType="begin"/>
        </w:r>
        <w:r>
          <w:rPr>
            <w:noProof/>
            <w:webHidden/>
          </w:rPr>
          <w:instrText xml:space="preserve"> PAGEREF _Toc66181276 \h </w:instrText>
        </w:r>
        <w:r>
          <w:rPr>
            <w:noProof/>
            <w:webHidden/>
          </w:rPr>
        </w:r>
        <w:r>
          <w:rPr>
            <w:noProof/>
            <w:webHidden/>
          </w:rPr>
          <w:fldChar w:fldCharType="separate"/>
        </w:r>
        <w:r>
          <w:rPr>
            <w:noProof/>
            <w:webHidden/>
          </w:rPr>
          <w:t>14</w:t>
        </w:r>
        <w:r>
          <w:rPr>
            <w:noProof/>
            <w:webHidden/>
          </w:rPr>
          <w:fldChar w:fldCharType="end"/>
        </w:r>
      </w:hyperlink>
    </w:p>
    <w:p w14:paraId="189760E7" w14:textId="2344F585"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7" w:history="1">
        <w:r w:rsidRPr="006339DF">
          <w:rPr>
            <w:rStyle w:val="Hyperlink"/>
            <w:noProof/>
          </w:rPr>
          <w:t>2.40.</w:t>
        </w:r>
        <w:r>
          <w:rPr>
            <w:rFonts w:asciiTheme="minorHAnsi" w:eastAsiaTheme="minorEastAsia" w:hAnsiTheme="minorHAnsi" w:cstheme="minorBidi"/>
            <w:noProof/>
            <w:sz w:val="22"/>
            <w:szCs w:val="22"/>
            <w:lang w:eastAsia="en-US"/>
          </w:rPr>
          <w:tab/>
        </w:r>
        <w:r w:rsidRPr="006339DF">
          <w:rPr>
            <w:rStyle w:val="Hyperlink"/>
            <w:noProof/>
          </w:rPr>
          <w:t>MaximumSpreadAreaB1</w:t>
        </w:r>
        <w:r>
          <w:rPr>
            <w:noProof/>
            <w:webHidden/>
          </w:rPr>
          <w:tab/>
        </w:r>
        <w:r>
          <w:rPr>
            <w:noProof/>
            <w:webHidden/>
          </w:rPr>
          <w:fldChar w:fldCharType="begin"/>
        </w:r>
        <w:r>
          <w:rPr>
            <w:noProof/>
            <w:webHidden/>
          </w:rPr>
          <w:instrText xml:space="preserve"> PAGEREF _Toc66181277 \h </w:instrText>
        </w:r>
        <w:r>
          <w:rPr>
            <w:noProof/>
            <w:webHidden/>
          </w:rPr>
        </w:r>
        <w:r>
          <w:rPr>
            <w:noProof/>
            <w:webHidden/>
          </w:rPr>
          <w:fldChar w:fldCharType="separate"/>
        </w:r>
        <w:r>
          <w:rPr>
            <w:noProof/>
            <w:webHidden/>
          </w:rPr>
          <w:t>14</w:t>
        </w:r>
        <w:r>
          <w:rPr>
            <w:noProof/>
            <w:webHidden/>
          </w:rPr>
          <w:fldChar w:fldCharType="end"/>
        </w:r>
      </w:hyperlink>
    </w:p>
    <w:p w14:paraId="026D3093" w14:textId="07CB51D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8" w:history="1">
        <w:r w:rsidRPr="006339DF">
          <w:rPr>
            <w:rStyle w:val="Hyperlink"/>
            <w:noProof/>
          </w:rPr>
          <w:t>2.41.</w:t>
        </w:r>
        <w:r>
          <w:rPr>
            <w:rFonts w:asciiTheme="minorHAnsi" w:eastAsiaTheme="minorEastAsia" w:hAnsiTheme="minorHAnsi" w:cstheme="minorBidi"/>
            <w:noProof/>
            <w:sz w:val="22"/>
            <w:szCs w:val="22"/>
            <w:lang w:eastAsia="en-US"/>
          </w:rPr>
          <w:tab/>
        </w:r>
        <w:r w:rsidRPr="006339DF">
          <w:rPr>
            <w:rStyle w:val="Hyperlink"/>
            <w:noProof/>
          </w:rPr>
          <w:t>MaximumSpreadAreaB2</w:t>
        </w:r>
        <w:r>
          <w:rPr>
            <w:noProof/>
            <w:webHidden/>
          </w:rPr>
          <w:tab/>
        </w:r>
        <w:r>
          <w:rPr>
            <w:noProof/>
            <w:webHidden/>
          </w:rPr>
          <w:fldChar w:fldCharType="begin"/>
        </w:r>
        <w:r>
          <w:rPr>
            <w:noProof/>
            <w:webHidden/>
          </w:rPr>
          <w:instrText xml:space="preserve"> PAGEREF _Toc66181278 \h </w:instrText>
        </w:r>
        <w:r>
          <w:rPr>
            <w:noProof/>
            <w:webHidden/>
          </w:rPr>
        </w:r>
        <w:r>
          <w:rPr>
            <w:noProof/>
            <w:webHidden/>
          </w:rPr>
          <w:fldChar w:fldCharType="separate"/>
        </w:r>
        <w:r>
          <w:rPr>
            <w:noProof/>
            <w:webHidden/>
          </w:rPr>
          <w:t>14</w:t>
        </w:r>
        <w:r>
          <w:rPr>
            <w:noProof/>
            <w:webHidden/>
          </w:rPr>
          <w:fldChar w:fldCharType="end"/>
        </w:r>
      </w:hyperlink>
    </w:p>
    <w:p w14:paraId="31ED22C9" w14:textId="667A1F5E"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79" w:history="1">
        <w:r w:rsidRPr="006339DF">
          <w:rPr>
            <w:rStyle w:val="Hyperlink"/>
            <w:noProof/>
          </w:rPr>
          <w:t>2.42.</w:t>
        </w:r>
        <w:r>
          <w:rPr>
            <w:rFonts w:asciiTheme="minorHAnsi" w:eastAsiaTheme="minorEastAsia" w:hAnsiTheme="minorHAnsi" w:cstheme="minorBidi"/>
            <w:noProof/>
            <w:sz w:val="22"/>
            <w:szCs w:val="22"/>
            <w:lang w:eastAsia="en-US"/>
          </w:rPr>
          <w:tab/>
        </w:r>
        <w:r w:rsidRPr="006339DF">
          <w:rPr>
            <w:rStyle w:val="Hyperlink"/>
            <w:noProof/>
          </w:rPr>
          <w:t>SpreadProbabilityB0</w:t>
        </w:r>
        <w:r>
          <w:rPr>
            <w:noProof/>
            <w:webHidden/>
          </w:rPr>
          <w:tab/>
        </w:r>
        <w:r>
          <w:rPr>
            <w:noProof/>
            <w:webHidden/>
          </w:rPr>
          <w:fldChar w:fldCharType="begin"/>
        </w:r>
        <w:r>
          <w:rPr>
            <w:noProof/>
            <w:webHidden/>
          </w:rPr>
          <w:instrText xml:space="preserve"> PAGEREF _Toc66181279 \h </w:instrText>
        </w:r>
        <w:r>
          <w:rPr>
            <w:noProof/>
            <w:webHidden/>
          </w:rPr>
        </w:r>
        <w:r>
          <w:rPr>
            <w:noProof/>
            <w:webHidden/>
          </w:rPr>
          <w:fldChar w:fldCharType="separate"/>
        </w:r>
        <w:r>
          <w:rPr>
            <w:noProof/>
            <w:webHidden/>
          </w:rPr>
          <w:t>14</w:t>
        </w:r>
        <w:r>
          <w:rPr>
            <w:noProof/>
            <w:webHidden/>
          </w:rPr>
          <w:fldChar w:fldCharType="end"/>
        </w:r>
      </w:hyperlink>
    </w:p>
    <w:p w14:paraId="715C5961" w14:textId="02EDA43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0" w:history="1">
        <w:r w:rsidRPr="006339DF">
          <w:rPr>
            <w:rStyle w:val="Hyperlink"/>
            <w:noProof/>
          </w:rPr>
          <w:t>2.43.</w:t>
        </w:r>
        <w:r>
          <w:rPr>
            <w:rFonts w:asciiTheme="minorHAnsi" w:eastAsiaTheme="minorEastAsia" w:hAnsiTheme="minorHAnsi" w:cstheme="minorBidi"/>
            <w:noProof/>
            <w:sz w:val="22"/>
            <w:szCs w:val="22"/>
            <w:lang w:eastAsia="en-US"/>
          </w:rPr>
          <w:tab/>
        </w:r>
        <w:r w:rsidRPr="006339DF">
          <w:rPr>
            <w:rStyle w:val="Hyperlink"/>
            <w:noProof/>
          </w:rPr>
          <w:t>SpreadProbabilityB1</w:t>
        </w:r>
        <w:r>
          <w:rPr>
            <w:noProof/>
            <w:webHidden/>
          </w:rPr>
          <w:tab/>
        </w:r>
        <w:r>
          <w:rPr>
            <w:noProof/>
            <w:webHidden/>
          </w:rPr>
          <w:fldChar w:fldCharType="begin"/>
        </w:r>
        <w:r>
          <w:rPr>
            <w:noProof/>
            <w:webHidden/>
          </w:rPr>
          <w:instrText xml:space="preserve"> PAGEREF _Toc66181280 \h </w:instrText>
        </w:r>
        <w:r>
          <w:rPr>
            <w:noProof/>
            <w:webHidden/>
          </w:rPr>
        </w:r>
        <w:r>
          <w:rPr>
            <w:noProof/>
            <w:webHidden/>
          </w:rPr>
          <w:fldChar w:fldCharType="separate"/>
        </w:r>
        <w:r>
          <w:rPr>
            <w:noProof/>
            <w:webHidden/>
          </w:rPr>
          <w:t>14</w:t>
        </w:r>
        <w:r>
          <w:rPr>
            <w:noProof/>
            <w:webHidden/>
          </w:rPr>
          <w:fldChar w:fldCharType="end"/>
        </w:r>
      </w:hyperlink>
    </w:p>
    <w:p w14:paraId="7EDDBF58" w14:textId="58B7C8E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1" w:history="1">
        <w:r w:rsidRPr="006339DF">
          <w:rPr>
            <w:rStyle w:val="Hyperlink"/>
            <w:noProof/>
          </w:rPr>
          <w:t>2.44.</w:t>
        </w:r>
        <w:r>
          <w:rPr>
            <w:rFonts w:asciiTheme="minorHAnsi" w:eastAsiaTheme="minorEastAsia" w:hAnsiTheme="minorHAnsi" w:cstheme="minorBidi"/>
            <w:noProof/>
            <w:sz w:val="22"/>
            <w:szCs w:val="22"/>
            <w:lang w:eastAsia="en-US"/>
          </w:rPr>
          <w:tab/>
        </w:r>
        <w:r w:rsidRPr="006339DF">
          <w:rPr>
            <w:rStyle w:val="Hyperlink"/>
            <w:noProof/>
          </w:rPr>
          <w:t>SpreadProbabilityB2</w:t>
        </w:r>
        <w:r>
          <w:rPr>
            <w:noProof/>
            <w:webHidden/>
          </w:rPr>
          <w:tab/>
        </w:r>
        <w:r>
          <w:rPr>
            <w:noProof/>
            <w:webHidden/>
          </w:rPr>
          <w:fldChar w:fldCharType="begin"/>
        </w:r>
        <w:r>
          <w:rPr>
            <w:noProof/>
            <w:webHidden/>
          </w:rPr>
          <w:instrText xml:space="preserve"> PAGEREF _Toc66181281 \h </w:instrText>
        </w:r>
        <w:r>
          <w:rPr>
            <w:noProof/>
            <w:webHidden/>
          </w:rPr>
        </w:r>
        <w:r>
          <w:rPr>
            <w:noProof/>
            <w:webHidden/>
          </w:rPr>
          <w:fldChar w:fldCharType="separate"/>
        </w:r>
        <w:r>
          <w:rPr>
            <w:noProof/>
            <w:webHidden/>
          </w:rPr>
          <w:t>14</w:t>
        </w:r>
        <w:r>
          <w:rPr>
            <w:noProof/>
            <w:webHidden/>
          </w:rPr>
          <w:fldChar w:fldCharType="end"/>
        </w:r>
      </w:hyperlink>
    </w:p>
    <w:p w14:paraId="1C027C65" w14:textId="60B6D74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2" w:history="1">
        <w:r w:rsidRPr="006339DF">
          <w:rPr>
            <w:rStyle w:val="Hyperlink"/>
            <w:noProof/>
          </w:rPr>
          <w:t>2.45.</w:t>
        </w:r>
        <w:r>
          <w:rPr>
            <w:rFonts w:asciiTheme="minorHAnsi" w:eastAsiaTheme="minorEastAsia" w:hAnsiTheme="minorHAnsi" w:cstheme="minorBidi"/>
            <w:noProof/>
            <w:sz w:val="22"/>
            <w:szCs w:val="22"/>
            <w:lang w:eastAsia="en-US"/>
          </w:rPr>
          <w:tab/>
        </w:r>
        <w:r w:rsidRPr="006339DF">
          <w:rPr>
            <w:rStyle w:val="Hyperlink"/>
            <w:noProof/>
          </w:rPr>
          <w:t>SpreadProbabilityB3</w:t>
        </w:r>
        <w:r>
          <w:rPr>
            <w:noProof/>
            <w:webHidden/>
          </w:rPr>
          <w:tab/>
        </w:r>
        <w:r>
          <w:rPr>
            <w:noProof/>
            <w:webHidden/>
          </w:rPr>
          <w:fldChar w:fldCharType="begin"/>
        </w:r>
        <w:r>
          <w:rPr>
            <w:noProof/>
            <w:webHidden/>
          </w:rPr>
          <w:instrText xml:space="preserve"> PAGEREF _Toc66181282 \h </w:instrText>
        </w:r>
        <w:r>
          <w:rPr>
            <w:noProof/>
            <w:webHidden/>
          </w:rPr>
        </w:r>
        <w:r>
          <w:rPr>
            <w:noProof/>
            <w:webHidden/>
          </w:rPr>
          <w:fldChar w:fldCharType="separate"/>
        </w:r>
        <w:r>
          <w:rPr>
            <w:noProof/>
            <w:webHidden/>
          </w:rPr>
          <w:t>15</w:t>
        </w:r>
        <w:r>
          <w:rPr>
            <w:noProof/>
            <w:webHidden/>
          </w:rPr>
          <w:fldChar w:fldCharType="end"/>
        </w:r>
      </w:hyperlink>
    </w:p>
    <w:p w14:paraId="266AF80C" w14:textId="06C2E035"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3" w:history="1">
        <w:r w:rsidRPr="006339DF">
          <w:rPr>
            <w:rStyle w:val="Hyperlink"/>
            <w:noProof/>
          </w:rPr>
          <w:t>2.46.</w:t>
        </w:r>
        <w:r>
          <w:rPr>
            <w:rFonts w:asciiTheme="minorHAnsi" w:eastAsiaTheme="minorEastAsia" w:hAnsiTheme="minorHAnsi" w:cstheme="minorBidi"/>
            <w:noProof/>
            <w:sz w:val="22"/>
            <w:szCs w:val="22"/>
            <w:lang w:eastAsia="en-US"/>
          </w:rPr>
          <w:tab/>
        </w:r>
        <w:r w:rsidRPr="006339DF">
          <w:rPr>
            <w:rStyle w:val="Hyperlink"/>
            <w:noProof/>
          </w:rPr>
          <w:t>SiteMortalityB0</w:t>
        </w:r>
        <w:r>
          <w:rPr>
            <w:noProof/>
            <w:webHidden/>
          </w:rPr>
          <w:tab/>
        </w:r>
        <w:r>
          <w:rPr>
            <w:noProof/>
            <w:webHidden/>
          </w:rPr>
          <w:fldChar w:fldCharType="begin"/>
        </w:r>
        <w:r>
          <w:rPr>
            <w:noProof/>
            <w:webHidden/>
          </w:rPr>
          <w:instrText xml:space="preserve"> PAGEREF _Toc66181283 \h </w:instrText>
        </w:r>
        <w:r>
          <w:rPr>
            <w:noProof/>
            <w:webHidden/>
          </w:rPr>
        </w:r>
        <w:r>
          <w:rPr>
            <w:noProof/>
            <w:webHidden/>
          </w:rPr>
          <w:fldChar w:fldCharType="separate"/>
        </w:r>
        <w:r>
          <w:rPr>
            <w:noProof/>
            <w:webHidden/>
          </w:rPr>
          <w:t>15</w:t>
        </w:r>
        <w:r>
          <w:rPr>
            <w:noProof/>
            <w:webHidden/>
          </w:rPr>
          <w:fldChar w:fldCharType="end"/>
        </w:r>
      </w:hyperlink>
    </w:p>
    <w:p w14:paraId="70BAB787" w14:textId="11604D1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4" w:history="1">
        <w:r w:rsidRPr="006339DF">
          <w:rPr>
            <w:rStyle w:val="Hyperlink"/>
            <w:noProof/>
          </w:rPr>
          <w:t>2.47.</w:t>
        </w:r>
        <w:r>
          <w:rPr>
            <w:rFonts w:asciiTheme="minorHAnsi" w:eastAsiaTheme="minorEastAsia" w:hAnsiTheme="minorHAnsi" w:cstheme="minorBidi"/>
            <w:noProof/>
            <w:sz w:val="22"/>
            <w:szCs w:val="22"/>
            <w:lang w:eastAsia="en-US"/>
          </w:rPr>
          <w:tab/>
        </w:r>
        <w:r w:rsidRPr="006339DF">
          <w:rPr>
            <w:rStyle w:val="Hyperlink"/>
            <w:noProof/>
          </w:rPr>
          <w:t>SiteMortalityB1</w:t>
        </w:r>
        <w:r>
          <w:rPr>
            <w:noProof/>
            <w:webHidden/>
          </w:rPr>
          <w:tab/>
        </w:r>
        <w:r>
          <w:rPr>
            <w:noProof/>
            <w:webHidden/>
          </w:rPr>
          <w:fldChar w:fldCharType="begin"/>
        </w:r>
        <w:r>
          <w:rPr>
            <w:noProof/>
            <w:webHidden/>
          </w:rPr>
          <w:instrText xml:space="preserve"> PAGEREF _Toc66181284 \h </w:instrText>
        </w:r>
        <w:r>
          <w:rPr>
            <w:noProof/>
            <w:webHidden/>
          </w:rPr>
        </w:r>
        <w:r>
          <w:rPr>
            <w:noProof/>
            <w:webHidden/>
          </w:rPr>
          <w:fldChar w:fldCharType="separate"/>
        </w:r>
        <w:r>
          <w:rPr>
            <w:noProof/>
            <w:webHidden/>
          </w:rPr>
          <w:t>15</w:t>
        </w:r>
        <w:r>
          <w:rPr>
            <w:noProof/>
            <w:webHidden/>
          </w:rPr>
          <w:fldChar w:fldCharType="end"/>
        </w:r>
      </w:hyperlink>
    </w:p>
    <w:p w14:paraId="461FA7B6" w14:textId="6A149993"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5" w:history="1">
        <w:r w:rsidRPr="006339DF">
          <w:rPr>
            <w:rStyle w:val="Hyperlink"/>
            <w:noProof/>
          </w:rPr>
          <w:t>2.48.</w:t>
        </w:r>
        <w:r>
          <w:rPr>
            <w:rFonts w:asciiTheme="minorHAnsi" w:eastAsiaTheme="minorEastAsia" w:hAnsiTheme="minorHAnsi" w:cstheme="minorBidi"/>
            <w:noProof/>
            <w:sz w:val="22"/>
            <w:szCs w:val="22"/>
            <w:lang w:eastAsia="en-US"/>
          </w:rPr>
          <w:tab/>
        </w:r>
        <w:r w:rsidRPr="006339DF">
          <w:rPr>
            <w:rStyle w:val="Hyperlink"/>
            <w:noProof/>
          </w:rPr>
          <w:t>SiteMortalityB2</w:t>
        </w:r>
        <w:r>
          <w:rPr>
            <w:noProof/>
            <w:webHidden/>
          </w:rPr>
          <w:tab/>
        </w:r>
        <w:r>
          <w:rPr>
            <w:noProof/>
            <w:webHidden/>
          </w:rPr>
          <w:fldChar w:fldCharType="begin"/>
        </w:r>
        <w:r>
          <w:rPr>
            <w:noProof/>
            <w:webHidden/>
          </w:rPr>
          <w:instrText xml:space="preserve"> PAGEREF _Toc66181285 \h </w:instrText>
        </w:r>
        <w:r>
          <w:rPr>
            <w:noProof/>
            <w:webHidden/>
          </w:rPr>
        </w:r>
        <w:r>
          <w:rPr>
            <w:noProof/>
            <w:webHidden/>
          </w:rPr>
          <w:fldChar w:fldCharType="separate"/>
        </w:r>
        <w:r>
          <w:rPr>
            <w:noProof/>
            <w:webHidden/>
          </w:rPr>
          <w:t>15</w:t>
        </w:r>
        <w:r>
          <w:rPr>
            <w:noProof/>
            <w:webHidden/>
          </w:rPr>
          <w:fldChar w:fldCharType="end"/>
        </w:r>
      </w:hyperlink>
    </w:p>
    <w:p w14:paraId="4771B9B9" w14:textId="44C2FBE6"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6" w:history="1">
        <w:r w:rsidRPr="006339DF">
          <w:rPr>
            <w:rStyle w:val="Hyperlink"/>
            <w:noProof/>
          </w:rPr>
          <w:t>2.49.</w:t>
        </w:r>
        <w:r>
          <w:rPr>
            <w:rFonts w:asciiTheme="minorHAnsi" w:eastAsiaTheme="minorEastAsia" w:hAnsiTheme="minorHAnsi" w:cstheme="minorBidi"/>
            <w:noProof/>
            <w:sz w:val="22"/>
            <w:szCs w:val="22"/>
            <w:lang w:eastAsia="en-US"/>
          </w:rPr>
          <w:tab/>
        </w:r>
        <w:r w:rsidRPr="006339DF">
          <w:rPr>
            <w:rStyle w:val="Hyperlink"/>
            <w:noProof/>
          </w:rPr>
          <w:t>SiteMortalityB3</w:t>
        </w:r>
        <w:r>
          <w:rPr>
            <w:noProof/>
            <w:webHidden/>
          </w:rPr>
          <w:tab/>
        </w:r>
        <w:r>
          <w:rPr>
            <w:noProof/>
            <w:webHidden/>
          </w:rPr>
          <w:fldChar w:fldCharType="begin"/>
        </w:r>
        <w:r>
          <w:rPr>
            <w:noProof/>
            <w:webHidden/>
          </w:rPr>
          <w:instrText xml:space="preserve"> PAGEREF _Toc66181286 \h </w:instrText>
        </w:r>
        <w:r>
          <w:rPr>
            <w:noProof/>
            <w:webHidden/>
          </w:rPr>
        </w:r>
        <w:r>
          <w:rPr>
            <w:noProof/>
            <w:webHidden/>
          </w:rPr>
          <w:fldChar w:fldCharType="separate"/>
        </w:r>
        <w:r>
          <w:rPr>
            <w:noProof/>
            <w:webHidden/>
          </w:rPr>
          <w:t>15</w:t>
        </w:r>
        <w:r>
          <w:rPr>
            <w:noProof/>
            <w:webHidden/>
          </w:rPr>
          <w:fldChar w:fldCharType="end"/>
        </w:r>
      </w:hyperlink>
    </w:p>
    <w:p w14:paraId="70EEC86B" w14:textId="17F94A05"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7" w:history="1">
        <w:r w:rsidRPr="006339DF">
          <w:rPr>
            <w:rStyle w:val="Hyperlink"/>
            <w:noProof/>
          </w:rPr>
          <w:t>2.50.</w:t>
        </w:r>
        <w:r>
          <w:rPr>
            <w:rFonts w:asciiTheme="minorHAnsi" w:eastAsiaTheme="minorEastAsia" w:hAnsiTheme="minorHAnsi" w:cstheme="minorBidi"/>
            <w:noProof/>
            <w:sz w:val="22"/>
            <w:szCs w:val="22"/>
            <w:lang w:eastAsia="en-US"/>
          </w:rPr>
          <w:tab/>
        </w:r>
        <w:r w:rsidRPr="006339DF">
          <w:rPr>
            <w:rStyle w:val="Hyperlink"/>
            <w:noProof/>
          </w:rPr>
          <w:t>SiteMortalityB4</w:t>
        </w:r>
        <w:r>
          <w:rPr>
            <w:noProof/>
            <w:webHidden/>
          </w:rPr>
          <w:tab/>
        </w:r>
        <w:r>
          <w:rPr>
            <w:noProof/>
            <w:webHidden/>
          </w:rPr>
          <w:fldChar w:fldCharType="begin"/>
        </w:r>
        <w:r>
          <w:rPr>
            <w:noProof/>
            <w:webHidden/>
          </w:rPr>
          <w:instrText xml:space="preserve"> PAGEREF _Toc66181287 \h </w:instrText>
        </w:r>
        <w:r>
          <w:rPr>
            <w:noProof/>
            <w:webHidden/>
          </w:rPr>
        </w:r>
        <w:r>
          <w:rPr>
            <w:noProof/>
            <w:webHidden/>
          </w:rPr>
          <w:fldChar w:fldCharType="separate"/>
        </w:r>
        <w:r>
          <w:rPr>
            <w:noProof/>
            <w:webHidden/>
          </w:rPr>
          <w:t>15</w:t>
        </w:r>
        <w:r>
          <w:rPr>
            <w:noProof/>
            <w:webHidden/>
          </w:rPr>
          <w:fldChar w:fldCharType="end"/>
        </w:r>
      </w:hyperlink>
    </w:p>
    <w:p w14:paraId="138BA563" w14:textId="7D5A1D14"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8" w:history="1">
        <w:r w:rsidRPr="006339DF">
          <w:rPr>
            <w:rStyle w:val="Hyperlink"/>
            <w:noProof/>
          </w:rPr>
          <w:t>2.51.</w:t>
        </w:r>
        <w:r>
          <w:rPr>
            <w:rFonts w:asciiTheme="minorHAnsi" w:eastAsiaTheme="minorEastAsia" w:hAnsiTheme="minorHAnsi" w:cstheme="minorBidi"/>
            <w:noProof/>
            <w:sz w:val="22"/>
            <w:szCs w:val="22"/>
            <w:lang w:eastAsia="en-US"/>
          </w:rPr>
          <w:tab/>
        </w:r>
        <w:r w:rsidRPr="006339DF">
          <w:rPr>
            <w:rStyle w:val="Hyperlink"/>
            <w:noProof/>
          </w:rPr>
          <w:t>SiteMortalityB5</w:t>
        </w:r>
        <w:r>
          <w:rPr>
            <w:noProof/>
            <w:webHidden/>
          </w:rPr>
          <w:tab/>
        </w:r>
        <w:r>
          <w:rPr>
            <w:noProof/>
            <w:webHidden/>
          </w:rPr>
          <w:fldChar w:fldCharType="begin"/>
        </w:r>
        <w:r>
          <w:rPr>
            <w:noProof/>
            <w:webHidden/>
          </w:rPr>
          <w:instrText xml:space="preserve"> PAGEREF _Toc66181288 \h </w:instrText>
        </w:r>
        <w:r>
          <w:rPr>
            <w:noProof/>
            <w:webHidden/>
          </w:rPr>
        </w:r>
        <w:r>
          <w:rPr>
            <w:noProof/>
            <w:webHidden/>
          </w:rPr>
          <w:fldChar w:fldCharType="separate"/>
        </w:r>
        <w:r>
          <w:rPr>
            <w:noProof/>
            <w:webHidden/>
          </w:rPr>
          <w:t>15</w:t>
        </w:r>
        <w:r>
          <w:rPr>
            <w:noProof/>
            <w:webHidden/>
          </w:rPr>
          <w:fldChar w:fldCharType="end"/>
        </w:r>
      </w:hyperlink>
    </w:p>
    <w:p w14:paraId="6F548BD2" w14:textId="11C6E7FF"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89" w:history="1">
        <w:r w:rsidRPr="006339DF">
          <w:rPr>
            <w:rStyle w:val="Hyperlink"/>
            <w:noProof/>
          </w:rPr>
          <w:t>2.52.</w:t>
        </w:r>
        <w:r>
          <w:rPr>
            <w:rFonts w:asciiTheme="minorHAnsi" w:eastAsiaTheme="minorEastAsia" w:hAnsiTheme="minorHAnsi" w:cstheme="minorBidi"/>
            <w:noProof/>
            <w:sz w:val="22"/>
            <w:szCs w:val="22"/>
            <w:lang w:eastAsia="en-US"/>
          </w:rPr>
          <w:tab/>
        </w:r>
        <w:r w:rsidRPr="006339DF">
          <w:rPr>
            <w:rStyle w:val="Hyperlink"/>
            <w:noProof/>
          </w:rPr>
          <w:t>SiteMortalityB6</w:t>
        </w:r>
        <w:r>
          <w:rPr>
            <w:noProof/>
            <w:webHidden/>
          </w:rPr>
          <w:tab/>
        </w:r>
        <w:r>
          <w:rPr>
            <w:noProof/>
            <w:webHidden/>
          </w:rPr>
          <w:fldChar w:fldCharType="begin"/>
        </w:r>
        <w:r>
          <w:rPr>
            <w:noProof/>
            <w:webHidden/>
          </w:rPr>
          <w:instrText xml:space="preserve"> PAGEREF _Toc66181289 \h </w:instrText>
        </w:r>
        <w:r>
          <w:rPr>
            <w:noProof/>
            <w:webHidden/>
          </w:rPr>
        </w:r>
        <w:r>
          <w:rPr>
            <w:noProof/>
            <w:webHidden/>
          </w:rPr>
          <w:fldChar w:fldCharType="separate"/>
        </w:r>
        <w:r>
          <w:rPr>
            <w:noProof/>
            <w:webHidden/>
          </w:rPr>
          <w:t>15</w:t>
        </w:r>
        <w:r>
          <w:rPr>
            <w:noProof/>
            <w:webHidden/>
          </w:rPr>
          <w:fldChar w:fldCharType="end"/>
        </w:r>
      </w:hyperlink>
    </w:p>
    <w:p w14:paraId="1984F4B9" w14:textId="5ADD4F9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0" w:history="1">
        <w:r w:rsidRPr="006339DF">
          <w:rPr>
            <w:rStyle w:val="Hyperlink"/>
            <w:noProof/>
          </w:rPr>
          <w:t>2.53.</w:t>
        </w:r>
        <w:r>
          <w:rPr>
            <w:rFonts w:asciiTheme="minorHAnsi" w:eastAsiaTheme="minorEastAsia" w:hAnsiTheme="minorHAnsi" w:cstheme="minorBidi"/>
            <w:noProof/>
            <w:sz w:val="22"/>
            <w:szCs w:val="22"/>
            <w:lang w:eastAsia="en-US"/>
          </w:rPr>
          <w:tab/>
        </w:r>
        <w:r w:rsidRPr="006339DF">
          <w:rPr>
            <w:rStyle w:val="Hyperlink"/>
            <w:noProof/>
          </w:rPr>
          <w:t>CohortMortalityB0</w:t>
        </w:r>
        <w:r>
          <w:rPr>
            <w:noProof/>
            <w:webHidden/>
          </w:rPr>
          <w:tab/>
        </w:r>
        <w:r>
          <w:rPr>
            <w:noProof/>
            <w:webHidden/>
          </w:rPr>
          <w:fldChar w:fldCharType="begin"/>
        </w:r>
        <w:r>
          <w:rPr>
            <w:noProof/>
            <w:webHidden/>
          </w:rPr>
          <w:instrText xml:space="preserve"> PAGEREF _Toc66181290 \h </w:instrText>
        </w:r>
        <w:r>
          <w:rPr>
            <w:noProof/>
            <w:webHidden/>
          </w:rPr>
        </w:r>
        <w:r>
          <w:rPr>
            <w:noProof/>
            <w:webHidden/>
          </w:rPr>
          <w:fldChar w:fldCharType="separate"/>
        </w:r>
        <w:r>
          <w:rPr>
            <w:noProof/>
            <w:webHidden/>
          </w:rPr>
          <w:t>15</w:t>
        </w:r>
        <w:r>
          <w:rPr>
            <w:noProof/>
            <w:webHidden/>
          </w:rPr>
          <w:fldChar w:fldCharType="end"/>
        </w:r>
      </w:hyperlink>
    </w:p>
    <w:p w14:paraId="1CAD1362" w14:textId="5EC312B5"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1" w:history="1">
        <w:r w:rsidRPr="006339DF">
          <w:rPr>
            <w:rStyle w:val="Hyperlink"/>
            <w:noProof/>
          </w:rPr>
          <w:t>2.54.</w:t>
        </w:r>
        <w:r>
          <w:rPr>
            <w:rFonts w:asciiTheme="minorHAnsi" w:eastAsiaTheme="minorEastAsia" w:hAnsiTheme="minorHAnsi" w:cstheme="minorBidi"/>
            <w:noProof/>
            <w:sz w:val="22"/>
            <w:szCs w:val="22"/>
            <w:lang w:eastAsia="en-US"/>
          </w:rPr>
          <w:tab/>
        </w:r>
        <w:r w:rsidRPr="006339DF">
          <w:rPr>
            <w:rStyle w:val="Hyperlink"/>
            <w:noProof/>
          </w:rPr>
          <w:t>CohortMortalityB1</w:t>
        </w:r>
        <w:r>
          <w:rPr>
            <w:noProof/>
            <w:webHidden/>
          </w:rPr>
          <w:tab/>
        </w:r>
        <w:r>
          <w:rPr>
            <w:noProof/>
            <w:webHidden/>
          </w:rPr>
          <w:fldChar w:fldCharType="begin"/>
        </w:r>
        <w:r>
          <w:rPr>
            <w:noProof/>
            <w:webHidden/>
          </w:rPr>
          <w:instrText xml:space="preserve"> PAGEREF _Toc66181291 \h </w:instrText>
        </w:r>
        <w:r>
          <w:rPr>
            <w:noProof/>
            <w:webHidden/>
          </w:rPr>
        </w:r>
        <w:r>
          <w:rPr>
            <w:noProof/>
            <w:webHidden/>
          </w:rPr>
          <w:fldChar w:fldCharType="separate"/>
        </w:r>
        <w:r>
          <w:rPr>
            <w:noProof/>
            <w:webHidden/>
          </w:rPr>
          <w:t>16</w:t>
        </w:r>
        <w:r>
          <w:rPr>
            <w:noProof/>
            <w:webHidden/>
          </w:rPr>
          <w:fldChar w:fldCharType="end"/>
        </w:r>
      </w:hyperlink>
    </w:p>
    <w:p w14:paraId="36CD5697" w14:textId="053671D2"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2" w:history="1">
        <w:r w:rsidRPr="006339DF">
          <w:rPr>
            <w:rStyle w:val="Hyperlink"/>
            <w:noProof/>
          </w:rPr>
          <w:t>2.55.</w:t>
        </w:r>
        <w:r>
          <w:rPr>
            <w:rFonts w:asciiTheme="minorHAnsi" w:eastAsiaTheme="minorEastAsia" w:hAnsiTheme="minorHAnsi" w:cstheme="minorBidi"/>
            <w:noProof/>
            <w:sz w:val="22"/>
            <w:szCs w:val="22"/>
            <w:lang w:eastAsia="en-US"/>
          </w:rPr>
          <w:tab/>
        </w:r>
        <w:r w:rsidRPr="006339DF">
          <w:rPr>
            <w:rStyle w:val="Hyperlink"/>
            <w:noProof/>
          </w:rPr>
          <w:t>CohortMortalityB2</w:t>
        </w:r>
        <w:r>
          <w:rPr>
            <w:noProof/>
            <w:webHidden/>
          </w:rPr>
          <w:tab/>
        </w:r>
        <w:r>
          <w:rPr>
            <w:noProof/>
            <w:webHidden/>
          </w:rPr>
          <w:fldChar w:fldCharType="begin"/>
        </w:r>
        <w:r>
          <w:rPr>
            <w:noProof/>
            <w:webHidden/>
          </w:rPr>
          <w:instrText xml:space="preserve"> PAGEREF _Toc66181292 \h </w:instrText>
        </w:r>
        <w:r>
          <w:rPr>
            <w:noProof/>
            <w:webHidden/>
          </w:rPr>
        </w:r>
        <w:r>
          <w:rPr>
            <w:noProof/>
            <w:webHidden/>
          </w:rPr>
          <w:fldChar w:fldCharType="separate"/>
        </w:r>
        <w:r>
          <w:rPr>
            <w:noProof/>
            <w:webHidden/>
          </w:rPr>
          <w:t>16</w:t>
        </w:r>
        <w:r>
          <w:rPr>
            <w:noProof/>
            <w:webHidden/>
          </w:rPr>
          <w:fldChar w:fldCharType="end"/>
        </w:r>
      </w:hyperlink>
    </w:p>
    <w:p w14:paraId="7E7FBD56" w14:textId="14D5FC31"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3" w:history="1">
        <w:r w:rsidRPr="006339DF">
          <w:rPr>
            <w:rStyle w:val="Hyperlink"/>
            <w:noProof/>
          </w:rPr>
          <w:t>2.56.</w:t>
        </w:r>
        <w:r>
          <w:rPr>
            <w:rFonts w:asciiTheme="minorHAnsi" w:eastAsiaTheme="minorEastAsia" w:hAnsiTheme="minorHAnsi" w:cstheme="minorBidi"/>
            <w:noProof/>
            <w:sz w:val="22"/>
            <w:szCs w:val="22"/>
            <w:lang w:eastAsia="en-US"/>
          </w:rPr>
          <w:tab/>
        </w:r>
        <w:r w:rsidRPr="006339DF">
          <w:rPr>
            <w:rStyle w:val="Hyperlink"/>
            <w:noProof/>
          </w:rPr>
          <w:t>LadderFuelMaxAge</w:t>
        </w:r>
        <w:r>
          <w:rPr>
            <w:noProof/>
            <w:webHidden/>
          </w:rPr>
          <w:tab/>
        </w:r>
        <w:r>
          <w:rPr>
            <w:noProof/>
            <w:webHidden/>
          </w:rPr>
          <w:fldChar w:fldCharType="begin"/>
        </w:r>
        <w:r>
          <w:rPr>
            <w:noProof/>
            <w:webHidden/>
          </w:rPr>
          <w:instrText xml:space="preserve"> PAGEREF _Toc66181293 \h </w:instrText>
        </w:r>
        <w:r>
          <w:rPr>
            <w:noProof/>
            <w:webHidden/>
          </w:rPr>
        </w:r>
        <w:r>
          <w:rPr>
            <w:noProof/>
            <w:webHidden/>
          </w:rPr>
          <w:fldChar w:fldCharType="separate"/>
        </w:r>
        <w:r>
          <w:rPr>
            <w:noProof/>
            <w:webHidden/>
          </w:rPr>
          <w:t>16</w:t>
        </w:r>
        <w:r>
          <w:rPr>
            <w:noProof/>
            <w:webHidden/>
          </w:rPr>
          <w:fldChar w:fldCharType="end"/>
        </w:r>
      </w:hyperlink>
    </w:p>
    <w:p w14:paraId="058F8E52" w14:textId="129A0FDA"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4" w:history="1">
        <w:r w:rsidRPr="006339DF">
          <w:rPr>
            <w:rStyle w:val="Hyperlink"/>
            <w:noProof/>
          </w:rPr>
          <w:t>2.57.</w:t>
        </w:r>
        <w:r>
          <w:rPr>
            <w:rFonts w:asciiTheme="minorHAnsi" w:eastAsiaTheme="minorEastAsia" w:hAnsiTheme="minorHAnsi" w:cstheme="minorBidi"/>
            <w:noProof/>
            <w:sz w:val="22"/>
            <w:szCs w:val="22"/>
            <w:lang w:eastAsia="en-US"/>
          </w:rPr>
          <w:tab/>
        </w:r>
        <w:r w:rsidRPr="006339DF">
          <w:rPr>
            <w:rStyle w:val="Hyperlink"/>
            <w:noProof/>
          </w:rPr>
          <w:t>LadderFuelSpeciesList</w:t>
        </w:r>
        <w:r>
          <w:rPr>
            <w:noProof/>
            <w:webHidden/>
          </w:rPr>
          <w:tab/>
        </w:r>
        <w:r>
          <w:rPr>
            <w:noProof/>
            <w:webHidden/>
          </w:rPr>
          <w:fldChar w:fldCharType="begin"/>
        </w:r>
        <w:r>
          <w:rPr>
            <w:noProof/>
            <w:webHidden/>
          </w:rPr>
          <w:instrText xml:space="preserve"> PAGEREF _Toc66181294 \h </w:instrText>
        </w:r>
        <w:r>
          <w:rPr>
            <w:noProof/>
            <w:webHidden/>
          </w:rPr>
        </w:r>
        <w:r>
          <w:rPr>
            <w:noProof/>
            <w:webHidden/>
          </w:rPr>
          <w:fldChar w:fldCharType="separate"/>
        </w:r>
        <w:r>
          <w:rPr>
            <w:noProof/>
            <w:webHidden/>
          </w:rPr>
          <w:t>16</w:t>
        </w:r>
        <w:r>
          <w:rPr>
            <w:noProof/>
            <w:webHidden/>
          </w:rPr>
          <w:fldChar w:fldCharType="end"/>
        </w:r>
      </w:hyperlink>
    </w:p>
    <w:p w14:paraId="6F539FDA" w14:textId="5DC8CCC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5" w:history="1">
        <w:r w:rsidRPr="006339DF">
          <w:rPr>
            <w:rStyle w:val="Hyperlink"/>
            <w:noProof/>
          </w:rPr>
          <w:t>2.58.</w:t>
        </w:r>
        <w:r>
          <w:rPr>
            <w:rFonts w:asciiTheme="minorHAnsi" w:eastAsiaTheme="minorEastAsia" w:hAnsiTheme="minorHAnsi" w:cstheme="minorBidi"/>
            <w:noProof/>
            <w:sz w:val="22"/>
            <w:szCs w:val="22"/>
            <w:lang w:eastAsia="en-US"/>
          </w:rPr>
          <w:tab/>
        </w:r>
        <w:r w:rsidRPr="006339DF">
          <w:rPr>
            <w:rStyle w:val="Hyperlink"/>
            <w:noProof/>
          </w:rPr>
          <w:t>SuppressionMaxWindSpeed</w:t>
        </w:r>
        <w:r>
          <w:rPr>
            <w:noProof/>
            <w:webHidden/>
          </w:rPr>
          <w:tab/>
        </w:r>
        <w:r>
          <w:rPr>
            <w:noProof/>
            <w:webHidden/>
          </w:rPr>
          <w:fldChar w:fldCharType="begin"/>
        </w:r>
        <w:r>
          <w:rPr>
            <w:noProof/>
            <w:webHidden/>
          </w:rPr>
          <w:instrText xml:space="preserve"> PAGEREF _Toc66181295 \h </w:instrText>
        </w:r>
        <w:r>
          <w:rPr>
            <w:noProof/>
            <w:webHidden/>
          </w:rPr>
        </w:r>
        <w:r>
          <w:rPr>
            <w:noProof/>
            <w:webHidden/>
          </w:rPr>
          <w:fldChar w:fldCharType="separate"/>
        </w:r>
        <w:r>
          <w:rPr>
            <w:noProof/>
            <w:webHidden/>
          </w:rPr>
          <w:t>16</w:t>
        </w:r>
        <w:r>
          <w:rPr>
            <w:noProof/>
            <w:webHidden/>
          </w:rPr>
          <w:fldChar w:fldCharType="end"/>
        </w:r>
      </w:hyperlink>
    </w:p>
    <w:p w14:paraId="762853A5" w14:textId="4DAADA0B"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6" w:history="1">
        <w:r w:rsidRPr="006339DF">
          <w:rPr>
            <w:rStyle w:val="Hyperlink"/>
            <w:noProof/>
          </w:rPr>
          <w:t>2.59.</w:t>
        </w:r>
        <w:r>
          <w:rPr>
            <w:rFonts w:asciiTheme="minorHAnsi" w:eastAsiaTheme="minorEastAsia" w:hAnsiTheme="minorHAnsi" w:cstheme="minorBidi"/>
            <w:noProof/>
            <w:sz w:val="22"/>
            <w:szCs w:val="22"/>
            <w:lang w:eastAsia="en-US"/>
          </w:rPr>
          <w:tab/>
        </w:r>
        <w:r w:rsidRPr="006339DF">
          <w:rPr>
            <w:rStyle w:val="Hyperlink"/>
            <w:noProof/>
          </w:rPr>
          <w:t>Suppression_CSV_File</w:t>
        </w:r>
        <w:r>
          <w:rPr>
            <w:noProof/>
            <w:webHidden/>
          </w:rPr>
          <w:tab/>
        </w:r>
        <w:r>
          <w:rPr>
            <w:noProof/>
            <w:webHidden/>
          </w:rPr>
          <w:fldChar w:fldCharType="begin"/>
        </w:r>
        <w:r>
          <w:rPr>
            <w:noProof/>
            <w:webHidden/>
          </w:rPr>
          <w:instrText xml:space="preserve"> PAGEREF _Toc66181296 \h </w:instrText>
        </w:r>
        <w:r>
          <w:rPr>
            <w:noProof/>
            <w:webHidden/>
          </w:rPr>
        </w:r>
        <w:r>
          <w:rPr>
            <w:noProof/>
            <w:webHidden/>
          </w:rPr>
          <w:fldChar w:fldCharType="separate"/>
        </w:r>
        <w:r>
          <w:rPr>
            <w:noProof/>
            <w:webHidden/>
          </w:rPr>
          <w:t>16</w:t>
        </w:r>
        <w:r>
          <w:rPr>
            <w:noProof/>
            <w:webHidden/>
          </w:rPr>
          <w:fldChar w:fldCharType="end"/>
        </w:r>
      </w:hyperlink>
    </w:p>
    <w:p w14:paraId="041DDF0D" w14:textId="3B45DA35" w:rsidR="009719D2" w:rsidRDefault="009719D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297" w:history="1">
        <w:r w:rsidRPr="006339DF">
          <w:rPr>
            <w:rStyle w:val="Hyperlink"/>
            <w:noProof/>
          </w:rPr>
          <w:t>3.</w:t>
        </w:r>
        <w:r>
          <w:rPr>
            <w:rFonts w:asciiTheme="minorHAnsi" w:eastAsiaTheme="minorEastAsia" w:hAnsiTheme="minorHAnsi" w:cstheme="minorBidi"/>
            <w:b w:val="0"/>
            <w:bCs w:val="0"/>
            <w:caps w:val="0"/>
            <w:noProof/>
            <w:sz w:val="22"/>
            <w:szCs w:val="22"/>
            <w:lang w:eastAsia="en-US"/>
          </w:rPr>
          <w:tab/>
        </w:r>
        <w:r w:rsidRPr="006339DF">
          <w:rPr>
            <w:rStyle w:val="Hyperlink"/>
            <w:noProof/>
          </w:rPr>
          <w:t>Output Files</w:t>
        </w:r>
        <w:r>
          <w:rPr>
            <w:noProof/>
            <w:webHidden/>
          </w:rPr>
          <w:tab/>
        </w:r>
        <w:r>
          <w:rPr>
            <w:noProof/>
            <w:webHidden/>
          </w:rPr>
          <w:fldChar w:fldCharType="begin"/>
        </w:r>
        <w:r>
          <w:rPr>
            <w:noProof/>
            <w:webHidden/>
          </w:rPr>
          <w:instrText xml:space="preserve"> PAGEREF _Toc66181297 \h </w:instrText>
        </w:r>
        <w:r>
          <w:rPr>
            <w:noProof/>
            <w:webHidden/>
          </w:rPr>
        </w:r>
        <w:r>
          <w:rPr>
            <w:noProof/>
            <w:webHidden/>
          </w:rPr>
          <w:fldChar w:fldCharType="separate"/>
        </w:r>
        <w:r>
          <w:rPr>
            <w:noProof/>
            <w:webHidden/>
          </w:rPr>
          <w:t>19</w:t>
        </w:r>
        <w:r>
          <w:rPr>
            <w:noProof/>
            <w:webHidden/>
          </w:rPr>
          <w:fldChar w:fldCharType="end"/>
        </w:r>
      </w:hyperlink>
    </w:p>
    <w:p w14:paraId="09029DD0" w14:textId="03F7718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8" w:history="1">
        <w:r w:rsidRPr="006339DF">
          <w:rPr>
            <w:rStyle w:val="Hyperlink"/>
            <w:noProof/>
          </w:rPr>
          <w:t>3.1.</w:t>
        </w:r>
        <w:r>
          <w:rPr>
            <w:rFonts w:asciiTheme="minorHAnsi" w:eastAsiaTheme="minorEastAsia" w:hAnsiTheme="minorHAnsi" w:cstheme="minorBidi"/>
            <w:noProof/>
            <w:sz w:val="22"/>
            <w:szCs w:val="22"/>
            <w:lang w:eastAsia="en-US"/>
          </w:rPr>
          <w:tab/>
        </w:r>
        <w:r w:rsidRPr="006339DF">
          <w:rPr>
            <w:rStyle w:val="Hyperlink"/>
            <w:noProof/>
          </w:rPr>
          <w:t>Day of Fire Maps</w:t>
        </w:r>
        <w:r>
          <w:rPr>
            <w:noProof/>
            <w:webHidden/>
          </w:rPr>
          <w:tab/>
        </w:r>
        <w:r>
          <w:rPr>
            <w:noProof/>
            <w:webHidden/>
          </w:rPr>
          <w:fldChar w:fldCharType="begin"/>
        </w:r>
        <w:r>
          <w:rPr>
            <w:noProof/>
            <w:webHidden/>
          </w:rPr>
          <w:instrText xml:space="preserve"> PAGEREF _Toc66181298 \h </w:instrText>
        </w:r>
        <w:r>
          <w:rPr>
            <w:noProof/>
            <w:webHidden/>
          </w:rPr>
        </w:r>
        <w:r>
          <w:rPr>
            <w:noProof/>
            <w:webHidden/>
          </w:rPr>
          <w:fldChar w:fldCharType="separate"/>
        </w:r>
        <w:r>
          <w:rPr>
            <w:noProof/>
            <w:webHidden/>
          </w:rPr>
          <w:t>19</w:t>
        </w:r>
        <w:r>
          <w:rPr>
            <w:noProof/>
            <w:webHidden/>
          </w:rPr>
          <w:fldChar w:fldCharType="end"/>
        </w:r>
      </w:hyperlink>
    </w:p>
    <w:p w14:paraId="446CEEDB" w14:textId="57A84195"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299" w:history="1">
        <w:r w:rsidRPr="006339DF">
          <w:rPr>
            <w:rStyle w:val="Hyperlink"/>
            <w:noProof/>
          </w:rPr>
          <w:t>3.2.</w:t>
        </w:r>
        <w:r>
          <w:rPr>
            <w:rFonts w:asciiTheme="minorHAnsi" w:eastAsiaTheme="minorEastAsia" w:hAnsiTheme="minorHAnsi" w:cstheme="minorBidi"/>
            <w:noProof/>
            <w:sz w:val="22"/>
            <w:szCs w:val="22"/>
            <w:lang w:eastAsia="en-US"/>
          </w:rPr>
          <w:tab/>
        </w:r>
        <w:r w:rsidRPr="006339DF">
          <w:rPr>
            <w:rStyle w:val="Hyperlink"/>
            <w:noProof/>
          </w:rPr>
          <w:t>Fire Intensity Maps</w:t>
        </w:r>
        <w:r>
          <w:rPr>
            <w:noProof/>
            <w:webHidden/>
          </w:rPr>
          <w:tab/>
        </w:r>
        <w:r>
          <w:rPr>
            <w:noProof/>
            <w:webHidden/>
          </w:rPr>
          <w:fldChar w:fldCharType="begin"/>
        </w:r>
        <w:r>
          <w:rPr>
            <w:noProof/>
            <w:webHidden/>
          </w:rPr>
          <w:instrText xml:space="preserve"> PAGEREF _Toc66181299 \h </w:instrText>
        </w:r>
        <w:r>
          <w:rPr>
            <w:noProof/>
            <w:webHidden/>
          </w:rPr>
        </w:r>
        <w:r>
          <w:rPr>
            <w:noProof/>
            <w:webHidden/>
          </w:rPr>
          <w:fldChar w:fldCharType="separate"/>
        </w:r>
        <w:r>
          <w:rPr>
            <w:noProof/>
            <w:webHidden/>
          </w:rPr>
          <w:t>19</w:t>
        </w:r>
        <w:r>
          <w:rPr>
            <w:noProof/>
            <w:webHidden/>
          </w:rPr>
          <w:fldChar w:fldCharType="end"/>
        </w:r>
      </w:hyperlink>
    </w:p>
    <w:p w14:paraId="22142D8A" w14:textId="6F336AD7"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0" w:history="1">
        <w:r w:rsidRPr="006339DF">
          <w:rPr>
            <w:rStyle w:val="Hyperlink"/>
            <w:noProof/>
          </w:rPr>
          <w:t>3.3.</w:t>
        </w:r>
        <w:r>
          <w:rPr>
            <w:rFonts w:asciiTheme="minorHAnsi" w:eastAsiaTheme="minorEastAsia" w:hAnsiTheme="minorHAnsi" w:cstheme="minorBidi"/>
            <w:noProof/>
            <w:sz w:val="22"/>
            <w:szCs w:val="22"/>
            <w:lang w:eastAsia="en-US"/>
          </w:rPr>
          <w:tab/>
        </w:r>
        <w:r w:rsidRPr="006339DF">
          <w:rPr>
            <w:rStyle w:val="Hyperlink"/>
            <w:noProof/>
          </w:rPr>
          <w:t>Fire Spread Probability Maps</w:t>
        </w:r>
        <w:r>
          <w:rPr>
            <w:noProof/>
            <w:webHidden/>
          </w:rPr>
          <w:tab/>
        </w:r>
        <w:r>
          <w:rPr>
            <w:noProof/>
            <w:webHidden/>
          </w:rPr>
          <w:fldChar w:fldCharType="begin"/>
        </w:r>
        <w:r>
          <w:rPr>
            <w:noProof/>
            <w:webHidden/>
          </w:rPr>
          <w:instrText xml:space="preserve"> PAGEREF _Toc66181300 \h </w:instrText>
        </w:r>
        <w:r>
          <w:rPr>
            <w:noProof/>
            <w:webHidden/>
          </w:rPr>
        </w:r>
        <w:r>
          <w:rPr>
            <w:noProof/>
            <w:webHidden/>
          </w:rPr>
          <w:fldChar w:fldCharType="separate"/>
        </w:r>
        <w:r>
          <w:rPr>
            <w:noProof/>
            <w:webHidden/>
          </w:rPr>
          <w:t>19</w:t>
        </w:r>
        <w:r>
          <w:rPr>
            <w:noProof/>
            <w:webHidden/>
          </w:rPr>
          <w:fldChar w:fldCharType="end"/>
        </w:r>
      </w:hyperlink>
    </w:p>
    <w:p w14:paraId="7B23C2C6" w14:textId="1B0F0118"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1" w:history="1">
        <w:r w:rsidRPr="006339DF">
          <w:rPr>
            <w:rStyle w:val="Hyperlink"/>
            <w:noProof/>
          </w:rPr>
          <w:t>3.4.</w:t>
        </w:r>
        <w:r>
          <w:rPr>
            <w:rFonts w:asciiTheme="minorHAnsi" w:eastAsiaTheme="minorEastAsia" w:hAnsiTheme="minorHAnsi" w:cstheme="minorBidi"/>
            <w:noProof/>
            <w:sz w:val="22"/>
            <w:szCs w:val="22"/>
            <w:lang w:eastAsia="en-US"/>
          </w:rPr>
          <w:tab/>
        </w:r>
        <w:r w:rsidRPr="006339DF">
          <w:rPr>
            <w:rStyle w:val="Hyperlink"/>
            <w:noProof/>
          </w:rPr>
          <w:t>Fire Ignition Type Maps</w:t>
        </w:r>
        <w:r>
          <w:rPr>
            <w:noProof/>
            <w:webHidden/>
          </w:rPr>
          <w:tab/>
        </w:r>
        <w:r>
          <w:rPr>
            <w:noProof/>
            <w:webHidden/>
          </w:rPr>
          <w:fldChar w:fldCharType="begin"/>
        </w:r>
        <w:r>
          <w:rPr>
            <w:noProof/>
            <w:webHidden/>
          </w:rPr>
          <w:instrText xml:space="preserve"> PAGEREF _Toc66181301 \h </w:instrText>
        </w:r>
        <w:r>
          <w:rPr>
            <w:noProof/>
            <w:webHidden/>
          </w:rPr>
        </w:r>
        <w:r>
          <w:rPr>
            <w:noProof/>
            <w:webHidden/>
          </w:rPr>
          <w:fldChar w:fldCharType="separate"/>
        </w:r>
        <w:r>
          <w:rPr>
            <w:noProof/>
            <w:webHidden/>
          </w:rPr>
          <w:t>19</w:t>
        </w:r>
        <w:r>
          <w:rPr>
            <w:noProof/>
            <w:webHidden/>
          </w:rPr>
          <w:fldChar w:fldCharType="end"/>
        </w:r>
      </w:hyperlink>
    </w:p>
    <w:p w14:paraId="25F41640" w14:textId="344B97D6"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2" w:history="1">
        <w:r w:rsidRPr="006339DF">
          <w:rPr>
            <w:rStyle w:val="Hyperlink"/>
            <w:noProof/>
          </w:rPr>
          <w:t>3.5.</w:t>
        </w:r>
        <w:r>
          <w:rPr>
            <w:rFonts w:asciiTheme="minorHAnsi" w:eastAsiaTheme="minorEastAsia" w:hAnsiTheme="minorHAnsi" w:cstheme="minorBidi"/>
            <w:noProof/>
            <w:sz w:val="22"/>
            <w:szCs w:val="22"/>
            <w:lang w:eastAsia="en-US"/>
          </w:rPr>
          <w:tab/>
        </w:r>
        <w:r w:rsidRPr="006339DF">
          <w:rPr>
            <w:rStyle w:val="Hyperlink"/>
            <w:noProof/>
          </w:rPr>
          <w:t>Event ID Maps</w:t>
        </w:r>
        <w:r>
          <w:rPr>
            <w:noProof/>
            <w:webHidden/>
          </w:rPr>
          <w:tab/>
        </w:r>
        <w:r>
          <w:rPr>
            <w:noProof/>
            <w:webHidden/>
          </w:rPr>
          <w:fldChar w:fldCharType="begin"/>
        </w:r>
        <w:r>
          <w:rPr>
            <w:noProof/>
            <w:webHidden/>
          </w:rPr>
          <w:instrText xml:space="preserve"> PAGEREF _Toc66181302 \h </w:instrText>
        </w:r>
        <w:r>
          <w:rPr>
            <w:noProof/>
            <w:webHidden/>
          </w:rPr>
        </w:r>
        <w:r>
          <w:rPr>
            <w:noProof/>
            <w:webHidden/>
          </w:rPr>
          <w:fldChar w:fldCharType="separate"/>
        </w:r>
        <w:r>
          <w:rPr>
            <w:noProof/>
            <w:webHidden/>
          </w:rPr>
          <w:t>19</w:t>
        </w:r>
        <w:r>
          <w:rPr>
            <w:noProof/>
            <w:webHidden/>
          </w:rPr>
          <w:fldChar w:fldCharType="end"/>
        </w:r>
      </w:hyperlink>
    </w:p>
    <w:p w14:paraId="20065385" w14:textId="2E97A5E6"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3" w:history="1">
        <w:r w:rsidRPr="006339DF">
          <w:rPr>
            <w:rStyle w:val="Hyperlink"/>
            <w:noProof/>
          </w:rPr>
          <w:t>3.6.</w:t>
        </w:r>
        <w:r>
          <w:rPr>
            <w:rFonts w:asciiTheme="minorHAnsi" w:eastAsiaTheme="minorEastAsia" w:hAnsiTheme="minorHAnsi" w:cstheme="minorBidi"/>
            <w:noProof/>
            <w:sz w:val="22"/>
            <w:szCs w:val="22"/>
            <w:lang w:eastAsia="en-US"/>
          </w:rPr>
          <w:tab/>
        </w:r>
        <w:r w:rsidRPr="006339DF">
          <w:rPr>
            <w:rStyle w:val="Hyperlink"/>
            <w:noProof/>
          </w:rPr>
          <w:t>Fire Ignition Log</w:t>
        </w:r>
        <w:r>
          <w:rPr>
            <w:noProof/>
            <w:webHidden/>
          </w:rPr>
          <w:tab/>
        </w:r>
        <w:r>
          <w:rPr>
            <w:noProof/>
            <w:webHidden/>
          </w:rPr>
          <w:fldChar w:fldCharType="begin"/>
        </w:r>
        <w:r>
          <w:rPr>
            <w:noProof/>
            <w:webHidden/>
          </w:rPr>
          <w:instrText xml:space="preserve"> PAGEREF _Toc66181303 \h </w:instrText>
        </w:r>
        <w:r>
          <w:rPr>
            <w:noProof/>
            <w:webHidden/>
          </w:rPr>
        </w:r>
        <w:r>
          <w:rPr>
            <w:noProof/>
            <w:webHidden/>
          </w:rPr>
          <w:fldChar w:fldCharType="separate"/>
        </w:r>
        <w:r>
          <w:rPr>
            <w:noProof/>
            <w:webHidden/>
          </w:rPr>
          <w:t>19</w:t>
        </w:r>
        <w:r>
          <w:rPr>
            <w:noProof/>
            <w:webHidden/>
          </w:rPr>
          <w:fldChar w:fldCharType="end"/>
        </w:r>
      </w:hyperlink>
    </w:p>
    <w:p w14:paraId="2DBEC69F" w14:textId="315DBBCD"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4" w:history="1">
        <w:r w:rsidRPr="006339DF">
          <w:rPr>
            <w:rStyle w:val="Hyperlink"/>
            <w:noProof/>
          </w:rPr>
          <w:t>3.7.</w:t>
        </w:r>
        <w:r>
          <w:rPr>
            <w:rFonts w:asciiTheme="minorHAnsi" w:eastAsiaTheme="minorEastAsia" w:hAnsiTheme="minorHAnsi" w:cstheme="minorBidi"/>
            <w:noProof/>
            <w:sz w:val="22"/>
            <w:szCs w:val="22"/>
            <w:lang w:eastAsia="en-US"/>
          </w:rPr>
          <w:tab/>
        </w:r>
        <w:r w:rsidRPr="006339DF">
          <w:rPr>
            <w:rStyle w:val="Hyperlink"/>
            <w:noProof/>
          </w:rPr>
          <w:t>Fire Event Log</w:t>
        </w:r>
        <w:r>
          <w:rPr>
            <w:noProof/>
            <w:webHidden/>
          </w:rPr>
          <w:tab/>
        </w:r>
        <w:r>
          <w:rPr>
            <w:noProof/>
            <w:webHidden/>
          </w:rPr>
          <w:fldChar w:fldCharType="begin"/>
        </w:r>
        <w:r>
          <w:rPr>
            <w:noProof/>
            <w:webHidden/>
          </w:rPr>
          <w:instrText xml:space="preserve"> PAGEREF _Toc66181304 \h </w:instrText>
        </w:r>
        <w:r>
          <w:rPr>
            <w:noProof/>
            <w:webHidden/>
          </w:rPr>
        </w:r>
        <w:r>
          <w:rPr>
            <w:noProof/>
            <w:webHidden/>
          </w:rPr>
          <w:fldChar w:fldCharType="separate"/>
        </w:r>
        <w:r>
          <w:rPr>
            <w:noProof/>
            <w:webHidden/>
          </w:rPr>
          <w:t>19</w:t>
        </w:r>
        <w:r>
          <w:rPr>
            <w:noProof/>
            <w:webHidden/>
          </w:rPr>
          <w:fldChar w:fldCharType="end"/>
        </w:r>
      </w:hyperlink>
    </w:p>
    <w:p w14:paraId="0AD6892C" w14:textId="7146722E" w:rsidR="009719D2" w:rsidRDefault="009719D2">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66181305" w:history="1">
        <w:r w:rsidRPr="006339DF">
          <w:rPr>
            <w:rStyle w:val="Hyperlink"/>
            <w:noProof/>
          </w:rPr>
          <w:t>3.8.</w:t>
        </w:r>
        <w:r>
          <w:rPr>
            <w:rFonts w:asciiTheme="minorHAnsi" w:eastAsiaTheme="minorEastAsia" w:hAnsiTheme="minorHAnsi" w:cstheme="minorBidi"/>
            <w:noProof/>
            <w:sz w:val="22"/>
            <w:szCs w:val="22"/>
            <w:lang w:eastAsia="en-US"/>
          </w:rPr>
          <w:tab/>
        </w:r>
        <w:r w:rsidRPr="006339DF">
          <w:rPr>
            <w:rStyle w:val="Hyperlink"/>
            <w:noProof/>
          </w:rPr>
          <w:t>Fire Summary Log</w:t>
        </w:r>
        <w:r>
          <w:rPr>
            <w:noProof/>
            <w:webHidden/>
          </w:rPr>
          <w:tab/>
        </w:r>
        <w:r>
          <w:rPr>
            <w:noProof/>
            <w:webHidden/>
          </w:rPr>
          <w:fldChar w:fldCharType="begin"/>
        </w:r>
        <w:r>
          <w:rPr>
            <w:noProof/>
            <w:webHidden/>
          </w:rPr>
          <w:instrText xml:space="preserve"> PAGEREF _Toc66181305 \h </w:instrText>
        </w:r>
        <w:r>
          <w:rPr>
            <w:noProof/>
            <w:webHidden/>
          </w:rPr>
        </w:r>
        <w:r>
          <w:rPr>
            <w:noProof/>
            <w:webHidden/>
          </w:rPr>
          <w:fldChar w:fldCharType="separate"/>
        </w:r>
        <w:r>
          <w:rPr>
            <w:noProof/>
            <w:webHidden/>
          </w:rPr>
          <w:t>20</w:t>
        </w:r>
        <w:r>
          <w:rPr>
            <w:noProof/>
            <w:webHidden/>
          </w:rPr>
          <w:fldChar w:fldCharType="end"/>
        </w:r>
      </w:hyperlink>
    </w:p>
    <w:p w14:paraId="6359146E" w14:textId="0B1109E1" w:rsidR="009719D2" w:rsidRDefault="009719D2">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66181306" w:history="1">
        <w:r w:rsidRPr="006339DF">
          <w:rPr>
            <w:rStyle w:val="Hyperlink"/>
            <w:noProof/>
          </w:rPr>
          <w:t>4.</w:t>
        </w:r>
        <w:r>
          <w:rPr>
            <w:rFonts w:asciiTheme="minorHAnsi" w:eastAsiaTheme="minorEastAsia" w:hAnsiTheme="minorHAnsi" w:cstheme="minorBidi"/>
            <w:b w:val="0"/>
            <w:bCs w:val="0"/>
            <w:caps w:val="0"/>
            <w:noProof/>
            <w:sz w:val="22"/>
            <w:szCs w:val="22"/>
            <w:lang w:eastAsia="en-US"/>
          </w:rPr>
          <w:tab/>
        </w:r>
        <w:r w:rsidRPr="006339DF">
          <w:rPr>
            <w:rStyle w:val="Hyperlink"/>
            <w:noProof/>
          </w:rPr>
          <w:t>Sample Input File</w:t>
        </w:r>
        <w:r>
          <w:rPr>
            <w:noProof/>
            <w:webHidden/>
          </w:rPr>
          <w:tab/>
        </w:r>
        <w:r>
          <w:rPr>
            <w:noProof/>
            <w:webHidden/>
          </w:rPr>
          <w:fldChar w:fldCharType="begin"/>
        </w:r>
        <w:r>
          <w:rPr>
            <w:noProof/>
            <w:webHidden/>
          </w:rPr>
          <w:instrText xml:space="preserve"> PAGEREF _Toc66181306 \h </w:instrText>
        </w:r>
        <w:r>
          <w:rPr>
            <w:noProof/>
            <w:webHidden/>
          </w:rPr>
        </w:r>
        <w:r>
          <w:rPr>
            <w:noProof/>
            <w:webHidden/>
          </w:rPr>
          <w:fldChar w:fldCharType="separate"/>
        </w:r>
        <w:r>
          <w:rPr>
            <w:noProof/>
            <w:webHidden/>
          </w:rPr>
          <w:t>21</w:t>
        </w:r>
        <w:r>
          <w:rPr>
            <w:noProof/>
            <w:webHidden/>
          </w:rPr>
          <w:fldChar w:fldCharType="end"/>
        </w:r>
      </w:hyperlink>
    </w:p>
    <w:p w14:paraId="1F8A69F4" w14:textId="62F81CCE" w:rsidR="008401C8" w:rsidRDefault="00AB27D0" w:rsidP="00233A77">
      <w:pPr>
        <w:pStyle w:val="Heading1"/>
        <w:numPr>
          <w:ilvl w:val="0"/>
          <w:numId w:val="13"/>
        </w:numPr>
        <w:spacing w:after="120"/>
      </w:pPr>
      <w:r>
        <w:lastRenderedPageBreak/>
        <w:fldChar w:fldCharType="end"/>
      </w:r>
      <w:bookmarkStart w:id="3" w:name="_Toc66181217"/>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4" w:name="_Toc136162612"/>
      <w:bookmarkStart w:id="5" w:name="_Ref272935382"/>
      <w:bookmarkStart w:id="6" w:name="_Toc66181218"/>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66181219"/>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proofErr w:type="gramStart"/>
      <w:r>
        <w:t>can be</w:t>
      </w:r>
      <w:r w:rsidRPr="006E5DA4">
        <w:t xml:space="preserve"> fit</w:t>
      </w:r>
      <w:proofErr w:type="gramEnd"/>
      <w:r w:rsidRPr="006E5DA4">
        <w:t xml:space="preserve"> to available ignition and </w:t>
      </w:r>
      <w:r w:rsidR="0068188B">
        <w:t xml:space="preserve">FWI </w:t>
      </w:r>
      <w:r w:rsidRPr="006E5DA4">
        <w:t>data</w:t>
      </w:r>
      <w:r>
        <w:t xml:space="preserve">. The first is a zero inflated Poisson distribution, where the probability of an excess zero is given as </w:t>
      </w:r>
      <w:r>
        <w:br/>
      </w:r>
      <w:r>
        <w:br/>
      </w:r>
      <w:proofErr w:type="gramStart"/>
      <w:r>
        <w:t>zero(</w:t>
      </w:r>
      <w:proofErr w:type="gramEnd"/>
      <w:r>
        <w:t xml:space="preserve">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w:t>
      </w:r>
      <w:proofErr w:type="gramStart"/>
      <w:r>
        <w:t>zero)</w:t>
      </w:r>
      <w:proofErr w:type="gramEnd"/>
      <w:r>
        <w:t xml:space="preserve">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spellStart"/>
      <w:proofErr w:type="gramStart"/>
      <w:r w:rsidR="0068188B">
        <w:t>Pois</w:t>
      </w:r>
      <w:proofErr w:type="spellEnd"/>
      <w:r w:rsidR="0068188B">
        <w:t>(</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w:t>
      </w:r>
      <w:proofErr w:type="gramStart"/>
      <w:r>
        <w:t>is fit</w:t>
      </w:r>
      <w:proofErr w:type="gramEnd"/>
      <w:r>
        <w:t xml:space="preserve"> to the data. This requires fitting only two-parameters.  For both modes, </w:t>
      </w:r>
      <w:r w:rsidRPr="006E5DA4">
        <w:t xml:space="preserve">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66181220"/>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proofErr w:type="gramStart"/>
      <w:r w:rsidRPr="006E5DA4">
        <w:t>here</w:t>
      </w:r>
      <w:proofErr w:type="gramEnd"/>
      <w:r w:rsidRPr="006E5DA4">
        <w:t xml:space="preserve"> β</w:t>
      </w:r>
      <w:r w:rsidR="00763373">
        <w:t>x</w:t>
      </w:r>
      <w:r w:rsidRPr="006E5DA4">
        <w:t xml:space="preserve"> is the probability of spread into a site given condition on that site:  </w:t>
      </w:r>
    </w:p>
    <w:p w14:paraId="005361F3" w14:textId="7A5A36DE" w:rsidR="00763373" w:rsidRPr="006E5DA4" w:rsidRDefault="00AB4C4F" w:rsidP="00763373">
      <w:pPr>
        <w:pStyle w:val="textbody"/>
        <w:ind w:left="720"/>
      </w:pPr>
      <w:r w:rsidRPr="006E5DA4">
        <w:br/>
        <w:t>β</w:t>
      </w:r>
      <w:r w:rsidR="00763373">
        <w:t>x</w:t>
      </w:r>
      <w:r w:rsidRPr="006E5DA4">
        <w:t xml:space="preserve"> = β0 + β1</w:t>
      </w:r>
      <w:del w:id="10" w:author="Zachary Robbins" w:date="2021-02-09T13:48:00Z">
        <w:r w:rsidRPr="006E5DA4" w:rsidDel="002F7D50">
          <w:delText xml:space="preserve"> </w:delText>
        </w:r>
      </w:del>
      <w:ins w:id="11" w:author="Zachary Robbins" w:date="2021-02-09T13:48:00Z">
        <w:r w:rsidR="002F7D50">
          <w:t>(</w:t>
        </w:r>
      </w:ins>
      <w:del w:id="12" w:author="Zachary Robbins" w:date="2021-02-09T13:48:00Z">
        <w:r w:rsidRPr="006E5DA4" w:rsidDel="002F7D50">
          <w:delText xml:space="preserve">* </w:delText>
        </w:r>
      </w:del>
      <w:r w:rsidRPr="006E5DA4">
        <w:t>FWI</w:t>
      </w:r>
      <w:ins w:id="13" w:author="Zachary Robbins" w:date="2021-02-09T13:48:00Z">
        <w:r w:rsidR="002F7D50">
          <w:t>)</w:t>
        </w:r>
      </w:ins>
      <w:r w:rsidRPr="006E5DA4">
        <w:t xml:space="preserve"> + β2</w:t>
      </w:r>
      <w:ins w:id="14" w:author="Zachary Robbins" w:date="2021-02-09T13:48:00Z">
        <w:r w:rsidR="002F7D50">
          <w:t>(</w:t>
        </w:r>
      </w:ins>
      <w:proofErr w:type="spellStart"/>
      <w:del w:id="15" w:author="Zachary Robbins" w:date="2021-02-09T13:48:00Z">
        <w:r w:rsidRPr="006E5DA4" w:rsidDel="002F7D50">
          <w:delText>*</w:delText>
        </w:r>
      </w:del>
      <w:r w:rsidRPr="006E5DA4">
        <w:t>EffectiveWindSpeed</w:t>
      </w:r>
      <w:proofErr w:type="spellEnd"/>
      <w:ins w:id="16" w:author="Zachary Robbins" w:date="2021-02-09T13:48:00Z">
        <w:r w:rsidR="002F7D50">
          <w:t>)</w:t>
        </w:r>
      </w:ins>
      <w:r w:rsidRPr="006E5DA4">
        <w:t xml:space="preserve"> + β3</w:t>
      </w:r>
      <w:del w:id="17" w:author="Zachary Robbins" w:date="2021-02-09T13:47:00Z">
        <w:r w:rsidRPr="006E5DA4" w:rsidDel="002F7D50">
          <w:delText>*</w:delText>
        </w:r>
      </w:del>
      <w:ins w:id="18" w:author="Zachary Robbins" w:date="2021-02-09T13:47:00Z">
        <w:r w:rsidR="002F7D50">
          <w:t>(</w:t>
        </w:r>
      </w:ins>
      <w:proofErr w:type="spellStart"/>
      <w:r w:rsidRPr="006E5DA4">
        <w:t>FineFuels</w:t>
      </w:r>
      <w:proofErr w:type="spellEnd"/>
      <w:ins w:id="19" w:author="Zachary Robbins" w:date="2021-02-09T13:48:00Z">
        <w:r w:rsidR="002F7D50">
          <w:t>)</w:t>
        </w:r>
      </w:ins>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w:t>
      </w:r>
      <w:r w:rsidR="00763373">
        <w:lastRenderedPageBreak/>
        <w:t xml:space="preserve">severity fire burning upslope generates a greater </w:t>
      </w:r>
      <w:proofErr w:type="spellStart"/>
      <w:r w:rsidR="00763373">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proofErr w:type="spellStart"/>
      <w:r w:rsidRPr="006E5DA4">
        <w:t>overstory</w:t>
      </w:r>
      <w:proofErr w:type="spellEnd"/>
      <w:r w:rsidRPr="006E5DA4">
        <w:t xml:space="preserve">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w:t>
      </w:r>
      <w:proofErr w:type="gramStart"/>
      <w:r>
        <w:t>is not suppressed</w:t>
      </w:r>
      <w:proofErr w:type="gramEnd"/>
      <w:r>
        <w:t>)</w:t>
      </w:r>
      <w:r w:rsidRPr="006E5DA4">
        <w:t xml:space="preserve">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 xml:space="preserve">Please </w:t>
      </w:r>
      <w:proofErr w:type="gramStart"/>
      <w:r w:rsidR="0068188B">
        <w:t>see</w:t>
      </w:r>
      <w:r w:rsidR="002F7D50">
        <w:t xml:space="preserve"> </w:t>
      </w:r>
      <w:r w:rsidR="0068188B">
        <w:t xml:space="preserve"> </w:t>
      </w:r>
      <w:proofErr w:type="gramEnd"/>
      <w:r w:rsidR="00DD3A16">
        <w:fldChar w:fldCharType="begin"/>
      </w:r>
      <w:r w:rsidR="00DD3A16">
        <w:instrText xml:space="preserve"> HYPERLINK "https://github.com/LANDIS-II-Foundation/Extension-SCRPPLE/tree/master/Supporting%20R%20Code/Spread/" </w:instrText>
      </w:r>
      <w:r w:rsidR="00DD3A16">
        <w:fldChar w:fldCharType="separate"/>
      </w:r>
      <w:r w:rsidR="002F7D50" w:rsidRPr="00C95181">
        <w:rPr>
          <w:rStyle w:val="Hyperlink"/>
        </w:rPr>
        <w:t>https://github.com/LANDIS-II-Foundation/Extension-SCRPPLE/tree/master/Supporting%20R%20Code/Spread/</w:t>
      </w:r>
      <w:r w:rsidR="00DD3A16">
        <w:rPr>
          <w:rStyle w:val="Hyperlink"/>
        </w:rPr>
        <w:fldChar w:fldCharType="end"/>
      </w:r>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20" w:name="_Toc66181221"/>
      <w:r>
        <w:t>Fire Spread: Prescribed Fires</w:t>
      </w:r>
      <w:bookmarkEnd w:id="20"/>
      <w:r w:rsidR="00AB4C4F" w:rsidRPr="00AB4C4F">
        <w:t xml:space="preserve"> </w:t>
      </w:r>
    </w:p>
    <w:p w14:paraId="7884D08E" w14:textId="59384A59" w:rsidR="00AB4C4F" w:rsidRDefault="00F56C06" w:rsidP="00763373">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21" w:name="_Toc66181222"/>
      <w:r w:rsidRPr="00AB4C4F">
        <w:t>Fire Severity</w:t>
      </w:r>
      <w:bookmarkEnd w:id="21"/>
    </w:p>
    <w:p w14:paraId="3275F158" w14:textId="071BB48D" w:rsidR="00763373" w:rsidRDefault="00763373" w:rsidP="00763373">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w:t>
      </w:r>
      <w:r>
        <w:t xml:space="preserve">Severity </w:t>
      </w:r>
      <w:proofErr w:type="gramStart"/>
      <w:r>
        <w:t>is represented</w:t>
      </w:r>
      <w:proofErr w:type="gramEnd"/>
      <w:r>
        <w:t xml:space="preserve"> in two stages to align with available data on severity and the understanding of mortality within a fire. The first is site level mortality, which </w:t>
      </w:r>
      <w:proofErr w:type="gramStart"/>
      <w:r>
        <w:t>is built</w:t>
      </w:r>
      <w:proofErr w:type="gramEnd"/>
      <w:r>
        <w:t xml:space="preserve">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lastRenderedPageBreak/>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proofErr w:type="gramStart"/>
      <w:r>
        <w:t xml:space="preserve">Where Clay % is the percentage of soil that is clay based, ET is the previous </w:t>
      </w:r>
      <w:proofErr w:type="spellStart"/>
      <w:r>
        <w:t>years</w:t>
      </w:r>
      <w:proofErr w:type="spellEnd"/>
      <w:r>
        <w:t xml:space="preserve"> evapotranspiration by calculated with the model, Eff. </w:t>
      </w:r>
      <w:proofErr w:type="spellStart"/>
      <w:r>
        <w:t>Windspeed</w:t>
      </w:r>
      <w:proofErr w:type="spellEnd"/>
      <w:r>
        <w:t xml:space="preserve"> is the effective </w:t>
      </w:r>
      <w:proofErr w:type="spellStart"/>
      <w:r>
        <w:t>windspeed</w:t>
      </w:r>
      <w:proofErr w:type="spellEnd"/>
      <w:r>
        <w:t xml:space="preserve"> as described in above in fire spread, CWD is the climatic water deficit (potential evapotranspiration – evapotranspiration) calculated within the model, and Fuels is the fine fuels calculated within the model and described above in fire spread.</w:t>
      </w:r>
      <w:proofErr w:type="gramEnd"/>
      <w:r>
        <w:t xml:space="preserve"> This requires calculation of each of the variables </w:t>
      </w:r>
      <w:proofErr w:type="spellStart"/>
      <w:r w:rsidRPr="00F1056C">
        <w:t>b</w:t>
      </w:r>
      <w:r>
        <w:rPr>
          <w:vertAlign w:val="subscript"/>
        </w:rPr>
        <w:t>x</w:t>
      </w:r>
      <w:proofErr w:type="spellEnd"/>
      <w:r>
        <w:t xml:space="preserve"> for the relative contribution of each variable. These variables </w:t>
      </w:r>
      <w:proofErr w:type="gramStart"/>
      <w:r>
        <w:t>were chosen</w:t>
      </w:r>
      <w:proofErr w:type="gramEnd"/>
      <w:r>
        <w:t xml:space="preserve"> for a flexibility of user definition to site severity, representing endogenous and exogenous site conditions. The maximum site level mortality is 2000. Site level mortality </w:t>
      </w:r>
      <w:proofErr w:type="gramStart"/>
      <w:r>
        <w:t>is then translated</w:t>
      </w:r>
      <w:proofErr w:type="gramEnd"/>
      <w:r>
        <w:t xml:space="preserve"> to a probability of mortality for each cohort based on its species and age</w:t>
      </w:r>
      <w:r w:rsidR="0068188B">
        <w:t xml:space="preserve">. This </w:t>
      </w:r>
      <w:proofErr w:type="gramStart"/>
      <w:r>
        <w:t>is calculated</w:t>
      </w:r>
      <w:proofErr w:type="gramEnd"/>
      <w:r>
        <w:t xml:space="preserve"> as </w:t>
      </w:r>
    </w:p>
    <w:p w14:paraId="4F0A4284" w14:textId="2F881C89" w:rsidR="00763373" w:rsidRDefault="00763373" w:rsidP="00763373">
      <w:pPr>
        <w:pStyle w:val="textbody"/>
        <w:ind w:left="720"/>
      </w:pPr>
      <w:proofErr w:type="gramStart"/>
      <w:r>
        <w:t>P(</w:t>
      </w:r>
      <w:proofErr w:type="gramEnd"/>
      <w:r>
        <w:t xml:space="preserve">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proofErr w:type="gramStart"/>
      <w:r>
        <w:t>w</w:t>
      </w:r>
      <w:r w:rsidR="00763373">
        <w:t>here</w:t>
      </w:r>
      <w:proofErr w:type="gramEnd"/>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w:t>
      </w:r>
      <w:proofErr w:type="gramStart"/>
      <w:r>
        <w:t>3</w:t>
      </w:r>
      <w:proofErr w:type="gramEnd"/>
      <w:r>
        <w:t xml:space="preserve"> parameters. The site level mortality </w:t>
      </w:r>
      <w:proofErr w:type="gramStart"/>
      <w:r>
        <w:t>is given</w:t>
      </w:r>
      <w:proofErr w:type="gramEnd"/>
      <w:r>
        <w:t xml:space="preserve"> by the equation above and bark is calculated as </w:t>
      </w:r>
    </w:p>
    <w:p w14:paraId="0DE7A546" w14:textId="77777777"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proofErr w:type="gramStart"/>
      <w:r>
        <w:t>w</w:t>
      </w:r>
      <w:r w:rsidR="00763373" w:rsidRPr="00E14DA4">
        <w:t>here</w:t>
      </w:r>
      <w:proofErr w:type="gramEnd"/>
      <w:r w:rsidR="00763373" w:rsidRPr="00E14DA4">
        <w:t xml:space="preserv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0"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7A09283E" w14:textId="77777777" w:rsidR="00CB175C" w:rsidRDefault="00CB175C" w:rsidP="00CB175C">
      <w:pPr>
        <w:pStyle w:val="Heading2"/>
        <w:spacing w:after="120"/>
      </w:pPr>
      <w:bookmarkStart w:id="22" w:name="_Toc66181223"/>
      <w:r>
        <w:t>Major Versions</w:t>
      </w:r>
      <w:bookmarkEnd w:id="22"/>
    </w:p>
    <w:p w14:paraId="1A2D711C" w14:textId="606A9920" w:rsidR="00635512" w:rsidRDefault="00635512" w:rsidP="00385514">
      <w:pPr>
        <w:pStyle w:val="Heading3"/>
        <w:ind w:hanging="864"/>
      </w:pPr>
      <w:bookmarkStart w:id="23" w:name="_Toc66181224"/>
      <w:r>
        <w:t>Version 3.1 (March 2021)</w:t>
      </w:r>
      <w:bookmarkEnd w:id="23"/>
    </w:p>
    <w:p w14:paraId="74813EA8" w14:textId="182B6D1D" w:rsidR="00635512" w:rsidRPr="00635512" w:rsidRDefault="00635512" w:rsidP="00635512">
      <w:pPr>
        <w:pStyle w:val="textbody"/>
      </w:pPr>
      <w:r>
        <w:t xml:space="preserve">The climate library </w:t>
      </w:r>
      <w:proofErr w:type="gramStart"/>
      <w:r>
        <w:t>was updated</w:t>
      </w:r>
      <w:proofErr w:type="gramEnd"/>
      <w:r>
        <w:t xml:space="preserve"> to v4.2.  The event log file </w:t>
      </w:r>
      <w:proofErr w:type="gramStart"/>
      <w:r>
        <w:t>was expanded</w:t>
      </w:r>
      <w:proofErr w:type="gramEnd"/>
      <w:r>
        <w:t xml:space="preserve"> to include additional entries.  </w:t>
      </w:r>
      <w:proofErr w:type="gramStart"/>
      <w:r>
        <w:t>Ladder fuel max age</w:t>
      </w:r>
      <w:proofErr w:type="gramEnd"/>
      <w:r>
        <w:t xml:space="preserve"> was fixed.</w:t>
      </w:r>
    </w:p>
    <w:p w14:paraId="383587A6" w14:textId="3BE6A3FA" w:rsidR="008A0CB3" w:rsidRDefault="008A0CB3" w:rsidP="00385514">
      <w:pPr>
        <w:pStyle w:val="Heading3"/>
        <w:ind w:hanging="864"/>
      </w:pPr>
      <w:bookmarkStart w:id="24" w:name="_Toc66181225"/>
      <w:r>
        <w:t>Version 3</w:t>
      </w:r>
      <w:r w:rsidR="00177FAC">
        <w:t>.0</w:t>
      </w:r>
      <w:r>
        <w:t xml:space="preserve"> (February 2021)</w:t>
      </w:r>
      <w:bookmarkEnd w:id="24"/>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w:t>
      </w:r>
      <w:r w:rsidR="002F7D50">
        <w:lastRenderedPageBreak/>
        <w:t xml:space="preserve">how ignition algorithm </w:t>
      </w:r>
      <w:proofErr w:type="gramStart"/>
      <w:r w:rsidR="002F7D50">
        <w:t>is executed</w:t>
      </w:r>
      <w:proofErr w:type="gramEnd"/>
      <w:r w:rsidR="002F7D50">
        <w:t xml:space="preserve">.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25" w:name="_Toc66181226"/>
      <w:r>
        <w:t>Version 2.4 (August 2020)</w:t>
      </w:r>
      <w:bookmarkEnd w:id="25"/>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6" w:name="_Toc66181227"/>
      <w:r>
        <w:t>Version 2.3 (May 2019)</w:t>
      </w:r>
      <w:bookmarkEnd w:id="26"/>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7" w:name="_Toc66181228"/>
      <w:r>
        <w:t>Version 2.2 (April 2019)</w:t>
      </w:r>
      <w:bookmarkEnd w:id="27"/>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8" w:name="_Toc66181229"/>
      <w:r>
        <w:t>Version 2.1 (November 2018)</w:t>
      </w:r>
      <w:bookmarkEnd w:id="28"/>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9" w:name="_Toc66181230"/>
      <w:r>
        <w:t>Version 2.0 (September 2018)</w:t>
      </w:r>
      <w:bookmarkEnd w:id="29"/>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30" w:name="_Toc66181231"/>
      <w:r>
        <w:t>Version 1.1 (June 2018)</w:t>
      </w:r>
      <w:bookmarkEnd w:id="30"/>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31" w:name="_Toc66181232"/>
      <w:r>
        <w:t xml:space="preserve">Version </w:t>
      </w:r>
      <w:r w:rsidR="00232F59">
        <w:t>1</w:t>
      </w:r>
      <w:r>
        <w:t>.</w:t>
      </w:r>
      <w:r w:rsidR="00232F59">
        <w:t>0</w:t>
      </w:r>
      <w:r>
        <w:t xml:space="preserve"> (</w:t>
      </w:r>
      <w:r w:rsidR="003F2490">
        <w:t>April</w:t>
      </w:r>
      <w:r w:rsidR="00232F59">
        <w:t xml:space="preserve"> </w:t>
      </w:r>
      <w:r>
        <w:t>201</w:t>
      </w:r>
      <w:r w:rsidR="00AF6DFB">
        <w:t>8</w:t>
      </w:r>
      <w:r>
        <w:t>)</w:t>
      </w:r>
      <w:bookmarkEnd w:id="31"/>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32" w:name="_Toc66181233"/>
      <w:r>
        <w:t>Minor Versions</w:t>
      </w:r>
      <w:r w:rsidR="00635512">
        <w:t xml:space="preserve"> (this major release)</w:t>
      </w:r>
      <w:bookmarkEnd w:id="32"/>
    </w:p>
    <w:p w14:paraId="49DF1049" w14:textId="188FA53B" w:rsidR="00AB4C4F" w:rsidRDefault="00AB4C4F">
      <w:pPr>
        <w:pStyle w:val="Heading2"/>
        <w:spacing w:after="120"/>
      </w:pPr>
      <w:bookmarkStart w:id="33" w:name="_Toc66181234"/>
      <w:r>
        <w:t>Source Code</w:t>
      </w:r>
      <w:bookmarkEnd w:id="33"/>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34" w:name="_Toc66181235"/>
      <w:r>
        <w:t>References</w:t>
      </w:r>
      <w:bookmarkEnd w:id="7"/>
      <w:bookmarkEnd w:id="34"/>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lastRenderedPageBreak/>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35" w:name="_Toc136162628"/>
      <w:bookmarkStart w:id="36" w:name="_Toc66181236"/>
      <w:r>
        <w:t>Acknowledgments</w:t>
      </w:r>
      <w:bookmarkEnd w:id="35"/>
      <w:bookmarkEnd w:id="36"/>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37" w:name="_Toc102232959"/>
      <w:bookmarkStart w:id="38" w:name="_Toc136162629"/>
      <w:bookmarkStart w:id="39" w:name="_Toc66181237"/>
      <w:r>
        <w:lastRenderedPageBreak/>
        <w:t>Parameter Input File</w:t>
      </w:r>
      <w:bookmarkEnd w:id="37"/>
      <w:bookmarkEnd w:id="38"/>
      <w:bookmarkEnd w:id="39"/>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40" w:name="_Toc112235332"/>
      <w:bookmarkStart w:id="41" w:name="_Toc133386213"/>
      <w:bookmarkStart w:id="42" w:name="_Toc136162630"/>
      <w:bookmarkStart w:id="43" w:name="_Toc66181238"/>
      <w:proofErr w:type="spellStart"/>
      <w:r>
        <w:t>LandisData</w:t>
      </w:r>
      <w:bookmarkEnd w:id="40"/>
      <w:bookmarkEnd w:id="41"/>
      <w:bookmarkEnd w:id="42"/>
      <w:bookmarkEnd w:id="43"/>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44" w:name="_Toc112235333"/>
      <w:bookmarkStart w:id="45" w:name="_Toc133386214"/>
      <w:bookmarkStart w:id="46" w:name="_Toc136162631"/>
      <w:bookmarkStart w:id="47" w:name="_Toc66181239"/>
      <w:proofErr w:type="spellStart"/>
      <w:r>
        <w:t>Timestep</w:t>
      </w:r>
      <w:bookmarkEnd w:id="44"/>
      <w:bookmarkEnd w:id="45"/>
      <w:bookmarkEnd w:id="46"/>
      <w:proofErr w:type="spellEnd"/>
      <w:r w:rsidR="004A5F84">
        <w:t xml:space="preserve"> (Not functional)</w:t>
      </w:r>
      <w:bookmarkEnd w:id="47"/>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3F70046B" w14:textId="5B65CCE0" w:rsidR="00763373" w:rsidRDefault="00763373" w:rsidP="00763373">
      <w:pPr>
        <w:pStyle w:val="Heading2"/>
      </w:pPr>
      <w:bookmarkStart w:id="48" w:name="_Toc66181240"/>
      <w:proofErr w:type="spellStart"/>
      <w:r>
        <w:t>Species_CSV_File</w:t>
      </w:r>
      <w:bookmarkEnd w:id="48"/>
      <w:proofErr w:type="spellEnd"/>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r w:rsidR="00E14DA4">
        <w:t xml:space="preserve"> </w:t>
      </w:r>
      <w:r w:rsidR="008A0CB3">
        <w:t>“</w:t>
      </w:r>
      <w:proofErr w:type="spellStart"/>
      <w:r>
        <w:t>AgeDBH</w:t>
      </w:r>
      <w:proofErr w:type="spellEnd"/>
      <w:r>
        <w:t>”</w:t>
      </w:r>
      <w:r w:rsidR="008A0CB3">
        <w:t>,”</w:t>
      </w:r>
      <w:proofErr w:type="spellStart"/>
      <w:r w:rsidR="00E14DA4">
        <w:t>MaximumBarkThickness</w:t>
      </w:r>
      <w:proofErr w:type="spellEnd"/>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9" w:name="_Toc136162634"/>
      <w:bookmarkStart w:id="50" w:name="_Ref272935309"/>
      <w:bookmarkStart w:id="51" w:name="_Toc66181241"/>
      <w:proofErr w:type="spellStart"/>
      <w:r>
        <w:t>AccidentalIgnitionsMap</w:t>
      </w:r>
      <w:bookmarkEnd w:id="51"/>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1AA60FA0" w14:textId="704D7C5E" w:rsidR="005A1247" w:rsidRDefault="005A1247" w:rsidP="005A1247">
      <w:pPr>
        <w:pStyle w:val="Heading2"/>
        <w:spacing w:after="120"/>
      </w:pPr>
      <w:bookmarkStart w:id="52" w:name="_Toc66181242"/>
      <w:proofErr w:type="spellStart"/>
      <w:r>
        <w:t>DynamicAccidentalIgnitionMaps</w:t>
      </w:r>
      <w:proofErr w:type="spellEnd"/>
      <w:r>
        <w:t xml:space="preserve"> (Optional)</w:t>
      </w:r>
      <w:bookmarkEnd w:id="52"/>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53" w:name="_Toc66181243"/>
      <w:proofErr w:type="spellStart"/>
      <w:r>
        <w:lastRenderedPageBreak/>
        <w:t>LightningIgnitionsMap</w:t>
      </w:r>
      <w:bookmarkEnd w:id="53"/>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54" w:name="_Toc136162636"/>
      <w:bookmarkStart w:id="55" w:name="_Toc66181244"/>
      <w:bookmarkEnd w:id="49"/>
      <w:bookmarkEnd w:id="50"/>
      <w:proofErr w:type="spellStart"/>
      <w:r>
        <w:t>DynamicLightningIgnitionMaps</w:t>
      </w:r>
      <w:proofErr w:type="spellEnd"/>
      <w:r>
        <w:t xml:space="preserve"> (Optional)</w:t>
      </w:r>
      <w:bookmarkEnd w:id="55"/>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56" w:name="_Toc66181245"/>
      <w:proofErr w:type="spellStart"/>
      <w:r>
        <w:t>RxIgnitionsMap</w:t>
      </w:r>
      <w:bookmarkEnd w:id="56"/>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57" w:name="_Toc66181246"/>
      <w:proofErr w:type="spellStart"/>
      <w:r>
        <w:t>DynamicRxIgnitionMaps</w:t>
      </w:r>
      <w:proofErr w:type="spellEnd"/>
      <w:r>
        <w:t xml:space="preserve"> (Optional)</w:t>
      </w:r>
      <w:bookmarkEnd w:id="57"/>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58" w:name="_Toc66181247"/>
      <w:proofErr w:type="spellStart"/>
      <w:r>
        <w:t>AccidentalSuppressionMap</w:t>
      </w:r>
      <w:bookmarkEnd w:id="58"/>
      <w:proofErr w:type="spellEnd"/>
    </w:p>
    <w:p w14:paraId="6A7374D3" w14:textId="2E61C268" w:rsidR="00763373" w:rsidRDefault="00763373" w:rsidP="00763373">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bookmarkStart w:id="59" w:name="_Toc66181248"/>
      <w:proofErr w:type="spellStart"/>
      <w:r>
        <w:lastRenderedPageBreak/>
        <w:t>LightningSuppressionMap</w:t>
      </w:r>
      <w:bookmarkEnd w:id="59"/>
      <w:proofErr w:type="spellEnd"/>
    </w:p>
    <w:p w14:paraId="62303E23" w14:textId="584C15BA"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60" w:name="_Toc66181249"/>
      <w:proofErr w:type="spellStart"/>
      <w:r>
        <w:t>RxSuppressionMap</w:t>
      </w:r>
      <w:bookmarkEnd w:id="60"/>
      <w:proofErr w:type="spellEnd"/>
    </w:p>
    <w:p w14:paraId="1C860A3D" w14:textId="154C4064"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61" w:name="_Ref272935732"/>
      <w:bookmarkStart w:id="62" w:name="_Toc66181250"/>
      <w:proofErr w:type="spellStart"/>
      <w:r>
        <w:t>DynamicAccidentalSuppressionMaps</w:t>
      </w:r>
      <w:proofErr w:type="spellEnd"/>
      <w:r>
        <w:t xml:space="preserve"> (Optional)</w:t>
      </w:r>
      <w:bookmarkEnd w:id="62"/>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63" w:name="_Toc66181251"/>
      <w:proofErr w:type="spellStart"/>
      <w:r>
        <w:t>GroundSlopeFile</w:t>
      </w:r>
      <w:bookmarkEnd w:id="63"/>
      <w:proofErr w:type="spellEnd"/>
      <w:r>
        <w:t xml:space="preserve"> </w:t>
      </w:r>
      <w:bookmarkEnd w:id="61"/>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64" w:name="_Ref272935725"/>
      <w:bookmarkStart w:id="65" w:name="_Toc66181252"/>
      <w:proofErr w:type="spellStart"/>
      <w:r>
        <w:t>UphillSlopeAzimuthMap</w:t>
      </w:r>
      <w:bookmarkEnd w:id="64"/>
      <w:bookmarkEnd w:id="65"/>
      <w:proofErr w:type="spellEnd"/>
    </w:p>
    <w:p w14:paraId="43A68108" w14:textId="77777777" w:rsidR="00763373"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w:t>
      </w:r>
    </w:p>
    <w:p w14:paraId="02725783" w14:textId="77777777" w:rsidR="00763373" w:rsidRDefault="00763373" w:rsidP="00763373">
      <w:pPr>
        <w:pStyle w:val="Heading2"/>
      </w:pPr>
      <w:bookmarkStart w:id="66" w:name="_Toc66181253"/>
      <w:r>
        <w:t>Clay Map</w:t>
      </w:r>
      <w:bookmarkEnd w:id="66"/>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67" w:name="_Toc66181254"/>
      <w:r>
        <w:t>LightningIgnitionsB0</w:t>
      </w:r>
      <w:bookmarkEnd w:id="67"/>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68" w:name="_Toc66181255"/>
      <w:r>
        <w:lastRenderedPageBreak/>
        <w:t>LightningIgnitionsB1</w:t>
      </w:r>
      <w:bookmarkEnd w:id="68"/>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69" w:name="_Toc66181256"/>
      <w:r>
        <w:t>AccidentalIgnitionsB0</w:t>
      </w:r>
      <w:bookmarkEnd w:id="69"/>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70" w:name="_Toc66181257"/>
      <w:r>
        <w:t>AccidentalIgnitionsB1</w:t>
      </w:r>
      <w:bookmarkEnd w:id="70"/>
    </w:p>
    <w:p w14:paraId="085BBBC8" w14:textId="79A52D93" w:rsid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934918E" w14:textId="51A033A2" w:rsidR="00763373" w:rsidRDefault="0077276B" w:rsidP="0077276B">
      <w:pPr>
        <w:pStyle w:val="Heading2"/>
      </w:pPr>
      <w:bookmarkStart w:id="71" w:name="_Toc66181258"/>
      <w:proofErr w:type="spellStart"/>
      <w:r>
        <w:t>IgnitionDistribution</w:t>
      </w:r>
      <w:bookmarkEnd w:id="71"/>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Poisson</w:t>
      </w:r>
    </w:p>
    <w:p w14:paraId="7A7806FD" w14:textId="77777777" w:rsidR="009F7A13" w:rsidRDefault="009F7A13" w:rsidP="009F7A13">
      <w:pPr>
        <w:pStyle w:val="Heading2"/>
      </w:pPr>
      <w:bookmarkStart w:id="72" w:name="_Toc66181259"/>
      <w:r w:rsidRPr="007F5CBD">
        <w:t>LightningIgnitionsBinomialB0</w:t>
      </w:r>
      <w:bookmarkEnd w:id="72"/>
    </w:p>
    <w:p w14:paraId="762166F7" w14:textId="0DA4EFEB" w:rsidR="009F7A13" w:rsidRDefault="009F7A13" w:rsidP="0077276B">
      <w:pPr>
        <w:pStyle w:val="textbody"/>
      </w:pPr>
      <w:r>
        <w:t>The b</w:t>
      </w:r>
      <w:r>
        <w:rPr>
          <w:vertAlign w:val="subscript"/>
        </w:rPr>
        <w:t>z0</w:t>
      </w:r>
      <w:r>
        <w:t xml:space="preserve"> parameter from equation 2. This value </w:t>
      </w:r>
      <w:proofErr w:type="gramStart"/>
      <w:r>
        <w:t>is empirically derived</w:t>
      </w:r>
      <w:proofErr w:type="gramEnd"/>
      <w:r>
        <w:t xml:space="preserve"> for lightning ignitions.</w:t>
      </w:r>
    </w:p>
    <w:p w14:paraId="28FBEE5E" w14:textId="77777777" w:rsidR="00763373" w:rsidRDefault="00763373" w:rsidP="00763373">
      <w:pPr>
        <w:pStyle w:val="Heading2"/>
      </w:pPr>
      <w:bookmarkStart w:id="73" w:name="_Toc66181260"/>
      <w:r w:rsidRPr="007F5CBD">
        <w:t>LightningIgnitionsBinomialB1</w:t>
      </w:r>
      <w:bookmarkEnd w:id="73"/>
    </w:p>
    <w:p w14:paraId="63F45A12" w14:textId="6DE2946D" w:rsidR="00763373" w:rsidRPr="007F5CBD" w:rsidRDefault="00763373" w:rsidP="00763373">
      <w:pPr>
        <w:pStyle w:val="textbody"/>
      </w:pPr>
      <w:r>
        <w:t>The b</w:t>
      </w:r>
      <w:r>
        <w:rPr>
          <w:vertAlign w:val="subscript"/>
        </w:rPr>
        <w:t>z1</w:t>
      </w:r>
      <w:r>
        <w:t xml:space="preserve"> parameter from equation 2. This value </w:t>
      </w:r>
      <w:proofErr w:type="gramStart"/>
      <w:r>
        <w:t>is empirically derived</w:t>
      </w:r>
      <w:proofErr w:type="gramEnd"/>
      <w:r>
        <w:t xml:space="preserve"> for lightning ignitions.</w:t>
      </w:r>
    </w:p>
    <w:p w14:paraId="76834ED5" w14:textId="77777777" w:rsidR="00BA0BC3" w:rsidRDefault="00BA0BC3" w:rsidP="00BA0BC3">
      <w:pPr>
        <w:pStyle w:val="Heading2"/>
      </w:pPr>
      <w:bookmarkStart w:id="74" w:name="_Toc66181261"/>
      <w:r w:rsidRPr="007F5CBD">
        <w:t>AccidentalIgnitionsBinomialB0</w:t>
      </w:r>
      <w:bookmarkEnd w:id="74"/>
    </w:p>
    <w:p w14:paraId="26743AEA" w14:textId="77777777" w:rsidR="00BA0BC3" w:rsidRPr="007F5CBD" w:rsidRDefault="00BA0BC3" w:rsidP="00BA0BC3">
      <w:pPr>
        <w:pStyle w:val="textbody"/>
      </w:pPr>
      <w:r>
        <w:t>The b</w:t>
      </w:r>
      <w:r>
        <w:rPr>
          <w:vertAlign w:val="subscript"/>
        </w:rPr>
        <w:t>z0</w:t>
      </w:r>
      <w:r>
        <w:t xml:space="preserve"> parameter from equation 2. This value </w:t>
      </w:r>
      <w:proofErr w:type="gramStart"/>
      <w:r>
        <w:t>is empirically derived</w:t>
      </w:r>
      <w:proofErr w:type="gramEnd"/>
      <w:r>
        <w:t xml:space="preserve"> for accidental ignitions.</w:t>
      </w:r>
    </w:p>
    <w:p w14:paraId="669B97A8" w14:textId="77777777" w:rsidR="00BA0BC3" w:rsidRPr="007F5CBD" w:rsidRDefault="00BA0BC3" w:rsidP="00BA0BC3">
      <w:pPr>
        <w:pStyle w:val="Heading2"/>
      </w:pPr>
      <w:bookmarkStart w:id="75" w:name="_Toc66181262"/>
      <w:r w:rsidRPr="007F5CBD">
        <w:t>AccidentalIgnitionsBinomialB1</w:t>
      </w:r>
      <w:bookmarkEnd w:id="75"/>
    </w:p>
    <w:p w14:paraId="50D24F98" w14:textId="5C877AA0" w:rsidR="00763373" w:rsidRPr="001E4D75" w:rsidRDefault="00BA0BC3" w:rsidP="001E4D75">
      <w:pPr>
        <w:pStyle w:val="textbody"/>
      </w:pPr>
      <w:r>
        <w:t>The b</w:t>
      </w:r>
      <w:r>
        <w:rPr>
          <w:vertAlign w:val="subscript"/>
        </w:rPr>
        <w:t>z1</w:t>
      </w:r>
      <w:r>
        <w:t xml:space="preserve"> parameter from equation 2.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76" w:name="_Toc66181263"/>
      <w:proofErr w:type="spellStart"/>
      <w:r>
        <w:t>MaximumFineFuels</w:t>
      </w:r>
      <w:bookmarkEnd w:id="76"/>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77" w:name="_Toc66181264"/>
      <w:proofErr w:type="spellStart"/>
      <w:r>
        <w:t>MaximumRxWindSpeed</w:t>
      </w:r>
      <w:bookmarkEnd w:id="77"/>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78" w:name="_Toc66181265"/>
      <w:proofErr w:type="spellStart"/>
      <w:r>
        <w:lastRenderedPageBreak/>
        <w:t>MaximumRxFireWeatherIndex</w:t>
      </w:r>
      <w:proofErr w:type="spellEnd"/>
      <w:r w:rsidR="00615740">
        <w:t xml:space="preserve"> (Optional)</w:t>
      </w:r>
      <w:bookmarkEnd w:id="78"/>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79" w:name="_Toc66181266"/>
      <w:proofErr w:type="spellStart"/>
      <w:r>
        <w:t>MinimumRxFireWeatherIndex</w:t>
      </w:r>
      <w:proofErr w:type="spellEnd"/>
      <w:r w:rsidR="00615740">
        <w:t xml:space="preserve"> (Optional)</w:t>
      </w:r>
      <w:bookmarkEnd w:id="79"/>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80" w:name="EcoTable"/>
      <w:bookmarkStart w:id="81" w:name="_Toc136162638"/>
      <w:bookmarkStart w:id="82" w:name="_Toc66181267"/>
      <w:bookmarkEnd w:id="54"/>
      <w:bookmarkEnd w:id="80"/>
      <w:proofErr w:type="spellStart"/>
      <w:r>
        <w:t>MaximumRxTemperture</w:t>
      </w:r>
      <w:proofErr w:type="spellEnd"/>
      <w:r>
        <w:t xml:space="preserve"> (Optional)</w:t>
      </w:r>
      <w:bookmarkEnd w:id="82"/>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83" w:name="_Toc66181268"/>
      <w:proofErr w:type="spellStart"/>
      <w:r>
        <w:t>MinimumRxRelativeHumidity</w:t>
      </w:r>
      <w:proofErr w:type="spellEnd"/>
      <w:r>
        <w:t xml:space="preserve"> (Optional)</w:t>
      </w:r>
      <w:bookmarkEnd w:id="83"/>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84" w:name="_Toc66181269"/>
      <w:proofErr w:type="spellStart"/>
      <w:r>
        <w:t>MaximumRXFireIntesnity</w:t>
      </w:r>
      <w:bookmarkEnd w:id="84"/>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85" w:name="_Toc66181270"/>
      <w:proofErr w:type="spellStart"/>
      <w:r>
        <w:t>NumberRxAnnualFires</w:t>
      </w:r>
      <w:bookmarkEnd w:id="85"/>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86" w:name="_Toc66181271"/>
      <w:proofErr w:type="spellStart"/>
      <w:r>
        <w:t>NumberRxDailyFires</w:t>
      </w:r>
      <w:bookmarkEnd w:id="86"/>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87" w:name="_Toc66181272"/>
      <w:proofErr w:type="spellStart"/>
      <w:r>
        <w:t>FirstDayRxFires</w:t>
      </w:r>
      <w:bookmarkEnd w:id="87"/>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88" w:name="_Toc66181273"/>
      <w:proofErr w:type="spellStart"/>
      <w:r>
        <w:t>LastDayRxFires</w:t>
      </w:r>
      <w:bookmarkEnd w:id="88"/>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9" w:name="_Toc66181274"/>
      <w:proofErr w:type="spellStart"/>
      <w:r>
        <w:t>TargetRxSize</w:t>
      </w:r>
      <w:bookmarkEnd w:id="89"/>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90" w:name="_Toc66181275"/>
      <w:proofErr w:type="spellStart"/>
      <w:r>
        <w:lastRenderedPageBreak/>
        <w:t>RxZonesMap</w:t>
      </w:r>
      <w:proofErr w:type="spellEnd"/>
      <w:r>
        <w:t xml:space="preserve"> (Optional)</w:t>
      </w:r>
      <w:bookmarkEnd w:id="90"/>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91" w:name="_Toc66181276"/>
      <w:r>
        <w:t>MaximumSpreadAreaB0</w:t>
      </w:r>
      <w:bookmarkEnd w:id="91"/>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92" w:name="_Toc66181277"/>
      <w:r>
        <w:t>MaximumSpreadAreaB1</w:t>
      </w:r>
      <w:bookmarkEnd w:id="92"/>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93" w:name="_Toc66181278"/>
      <w:r>
        <w:t>MaximumSpreadAreaB2</w:t>
      </w:r>
      <w:bookmarkEnd w:id="93"/>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94" w:name="_Toc66181279"/>
      <w:r>
        <w:t>SpreadProbabilityB0</w:t>
      </w:r>
      <w:bookmarkEnd w:id="94"/>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95" w:name="_Toc66181280"/>
      <w:r>
        <w:t>SpreadProbabilityB1</w:t>
      </w:r>
      <w:bookmarkEnd w:id="95"/>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96" w:name="_Toc66181281"/>
      <w:r>
        <w:t>SpreadProbabilityB2</w:t>
      </w:r>
      <w:bookmarkEnd w:id="96"/>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97" w:name="_Toc66181282"/>
      <w:r>
        <w:lastRenderedPageBreak/>
        <w:t>SpreadProbabilityB3</w:t>
      </w:r>
      <w:bookmarkEnd w:id="97"/>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05C0F2E" w14:textId="77777777" w:rsidR="00BA0BC3" w:rsidRDefault="00BA0BC3" w:rsidP="00BA0BC3">
      <w:pPr>
        <w:pStyle w:val="Heading2"/>
        <w:spacing w:after="120"/>
      </w:pPr>
      <w:bookmarkStart w:id="98" w:name="_Toc66181283"/>
      <w:r>
        <w:t>SiteMortalityB0</w:t>
      </w:r>
      <w:bookmarkEnd w:id="98"/>
    </w:p>
    <w:p w14:paraId="52ECD97D" w14:textId="4856EA5E" w:rsidR="00AC34F9" w:rsidRDefault="00BA0BC3" w:rsidP="00AC34F9">
      <w:pPr>
        <w:pStyle w:val="textbody"/>
      </w:pPr>
      <w:r>
        <w:t xml:space="preserve">The b0 parameter for equation 7. The value </w:t>
      </w:r>
      <w:proofErr w:type="gramStart"/>
      <w:r>
        <w:t>is empirically derived</w:t>
      </w:r>
      <w:proofErr w:type="gramEnd"/>
      <w:r>
        <w:t xml:space="preserve"> from maps of fire severity for a landscape. </w:t>
      </w:r>
    </w:p>
    <w:p w14:paraId="0DDD8F98" w14:textId="77777777" w:rsidR="00BA0BC3" w:rsidRDefault="00BA0BC3" w:rsidP="00BA0BC3">
      <w:pPr>
        <w:pStyle w:val="Heading2"/>
      </w:pPr>
      <w:bookmarkStart w:id="99" w:name="_Toc66181284"/>
      <w:r>
        <w:t>SiteMortalityB1</w:t>
      </w:r>
      <w:bookmarkEnd w:id="99"/>
    </w:p>
    <w:p w14:paraId="07DA73FE" w14:textId="77777777" w:rsidR="00BA0BC3" w:rsidRPr="006438AF" w:rsidRDefault="00BA0BC3" w:rsidP="00BA0BC3">
      <w:pPr>
        <w:pStyle w:val="textbody"/>
      </w:pPr>
      <w:r>
        <w:t xml:space="preserve">The b1 (*Clay %) parameter for equation 7. The value </w:t>
      </w:r>
      <w:proofErr w:type="gramStart"/>
      <w:r>
        <w:t>is empirically derived</w:t>
      </w:r>
      <w:proofErr w:type="gramEnd"/>
      <w:r>
        <w:t xml:space="preserve"> from maps of fire severity for a landscape in combination with maps of soil composition.</w:t>
      </w:r>
    </w:p>
    <w:p w14:paraId="56E232E2" w14:textId="77777777" w:rsidR="00BA0BC3" w:rsidRDefault="00BA0BC3" w:rsidP="00BA0BC3">
      <w:pPr>
        <w:pStyle w:val="Heading2"/>
      </w:pPr>
      <w:bookmarkStart w:id="100" w:name="_Toc66181285"/>
      <w:r>
        <w:t>SiteMortalityB2</w:t>
      </w:r>
      <w:bookmarkEnd w:id="100"/>
    </w:p>
    <w:p w14:paraId="3EC6DC65" w14:textId="77777777" w:rsidR="00BA0BC3" w:rsidRPr="006438AF" w:rsidRDefault="00BA0BC3" w:rsidP="00BA0BC3">
      <w:pPr>
        <w:pStyle w:val="textbody"/>
      </w:pPr>
      <w:r>
        <w:t xml:space="preserve">The b2 (*previous years ET) parameter for equation 7. The value </w:t>
      </w:r>
      <w:proofErr w:type="gramStart"/>
      <w:r>
        <w:t>is empirically derived</w:t>
      </w:r>
      <w:proofErr w:type="gramEnd"/>
      <w:r>
        <w:t xml:space="preserve"> from maps of fire severity for a landscape and estimates of annual ET or products such as MODIS 16.</w:t>
      </w:r>
    </w:p>
    <w:p w14:paraId="508C9293" w14:textId="77777777" w:rsidR="00BA0BC3" w:rsidRDefault="00BA0BC3" w:rsidP="00BA0BC3">
      <w:pPr>
        <w:pStyle w:val="Heading2"/>
      </w:pPr>
      <w:bookmarkStart w:id="101" w:name="_Toc66181286"/>
      <w:r>
        <w:t>SiteMortalityB3</w:t>
      </w:r>
      <w:bookmarkEnd w:id="101"/>
    </w:p>
    <w:p w14:paraId="4969E733" w14:textId="7A0D5746" w:rsidR="00BA0BC3" w:rsidRDefault="00BA0BC3" w:rsidP="00BA0BC3">
      <w:pPr>
        <w:pStyle w:val="textbody"/>
      </w:pPr>
      <w:r>
        <w:t xml:space="preserve">The b3 (*Effective </w:t>
      </w:r>
      <w:proofErr w:type="spellStart"/>
      <w:r>
        <w:t>Windspeed</w:t>
      </w:r>
      <w:proofErr w:type="spellEnd"/>
      <w:r>
        <w:t xml:space="preserve">) parameter for equation 7. The value </w:t>
      </w:r>
      <w:proofErr w:type="gramStart"/>
      <w:r>
        <w:t>is empirically derived</w:t>
      </w:r>
      <w:proofErr w:type="gramEnd"/>
      <w:r>
        <w:t xml:space="preserve"> from maps of fire severity for a landscape and estimates of daily </w:t>
      </w:r>
      <w:proofErr w:type="spellStart"/>
      <w:r>
        <w:t>windspeed</w:t>
      </w:r>
      <w:proofErr w:type="spellEnd"/>
      <w:r>
        <w:t xml:space="preserve"> calculated with respect to slope and aspect.</w:t>
      </w:r>
    </w:p>
    <w:p w14:paraId="6350ED1A" w14:textId="77777777" w:rsidR="00BA0BC3" w:rsidRDefault="00BA0BC3" w:rsidP="00BA0BC3">
      <w:pPr>
        <w:pStyle w:val="Heading2"/>
      </w:pPr>
      <w:bookmarkStart w:id="102" w:name="_Toc66181287"/>
      <w:r>
        <w:t>SiteMortalityB4</w:t>
      </w:r>
      <w:bookmarkEnd w:id="102"/>
    </w:p>
    <w:p w14:paraId="32A4D73D" w14:textId="77777777" w:rsidR="00BA0BC3" w:rsidRPr="00BB78A4" w:rsidRDefault="00BA0BC3" w:rsidP="00BA0BC3">
      <w:pPr>
        <w:pStyle w:val="textbody"/>
      </w:pPr>
      <w:r>
        <w:t xml:space="preserve">The b4 (*previous years CWD) parameter for equation 7. The value </w:t>
      </w:r>
      <w:proofErr w:type="gramStart"/>
      <w:r>
        <w:t>is empirically derived</w:t>
      </w:r>
      <w:proofErr w:type="gramEnd"/>
      <w:r>
        <w:t xml:space="preserve"> from maps of fire severity for a landscape and estimates of annual PET and ET or products such as MODIS 16.</w:t>
      </w:r>
    </w:p>
    <w:p w14:paraId="14462A06" w14:textId="77777777" w:rsidR="00BA0BC3" w:rsidRDefault="00BA0BC3" w:rsidP="00BA0BC3">
      <w:pPr>
        <w:pStyle w:val="Heading2"/>
      </w:pPr>
      <w:bookmarkStart w:id="103" w:name="_Toc66181288"/>
      <w:r>
        <w:t>SiteMortalityB5</w:t>
      </w:r>
      <w:bookmarkEnd w:id="103"/>
    </w:p>
    <w:p w14:paraId="5F7EA647" w14:textId="082CB2EC" w:rsidR="001C1DAC" w:rsidRDefault="00BA0BC3" w:rsidP="00BA0BC3">
      <w:pPr>
        <w:pStyle w:val="textbody"/>
      </w:pPr>
      <w:r>
        <w:t>The b</w:t>
      </w:r>
      <w:r w:rsidR="001C1DAC">
        <w:t>5</w:t>
      </w:r>
      <w:r>
        <w:t xml:space="preserve"> (*Fine fuels) parameter for equation 7. The value </w:t>
      </w:r>
      <w:proofErr w:type="gramStart"/>
      <w:r>
        <w:t>is empirically derived</w:t>
      </w:r>
      <w:proofErr w:type="gramEnd"/>
      <w:r>
        <w:t xml:space="preserve"> from maps of fire severity for a landscape and estimates of fuels.</w:t>
      </w:r>
    </w:p>
    <w:p w14:paraId="1BE8DEE4" w14:textId="315981CE" w:rsidR="001C1DAC" w:rsidRDefault="001C1DAC" w:rsidP="001C1DAC">
      <w:pPr>
        <w:pStyle w:val="Heading2"/>
      </w:pPr>
      <w:bookmarkStart w:id="104" w:name="_Toc66181289"/>
      <w:r>
        <w:t>SiteMortalityB6</w:t>
      </w:r>
      <w:bookmarkEnd w:id="104"/>
    </w:p>
    <w:p w14:paraId="5C6EA626" w14:textId="5E8D08A7" w:rsidR="001C1DAC" w:rsidRDefault="001C1DAC" w:rsidP="00BA0BC3">
      <w:pPr>
        <w:pStyle w:val="textbody"/>
      </w:pPr>
      <w:r>
        <w:t xml:space="preserve">The b6 (*Ladder Fuels) parameter for equation 7. The value </w:t>
      </w:r>
      <w:proofErr w:type="gramStart"/>
      <w:r>
        <w:t>is empirically derived</w:t>
      </w:r>
      <w:proofErr w:type="gramEnd"/>
      <w:r>
        <w:t xml:space="preserve"> from maps of fire severity for a landscape and estimates of ladder fuels.</w:t>
      </w:r>
    </w:p>
    <w:p w14:paraId="4FB75B74" w14:textId="77777777" w:rsidR="00BA0BC3" w:rsidRDefault="00BA0BC3" w:rsidP="00BA0BC3">
      <w:pPr>
        <w:pStyle w:val="Heading2"/>
      </w:pPr>
      <w:bookmarkStart w:id="105" w:name="_Toc66181290"/>
      <w:r>
        <w:t>CohortMortalityB0</w:t>
      </w:r>
      <w:bookmarkEnd w:id="105"/>
    </w:p>
    <w:p w14:paraId="483C5672" w14:textId="77777777" w:rsidR="00BA0BC3"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30701E7" w14:textId="77777777" w:rsidR="00BA0BC3" w:rsidRDefault="00BA0BC3" w:rsidP="00BA0BC3">
      <w:pPr>
        <w:pStyle w:val="Heading2"/>
      </w:pPr>
      <w:bookmarkStart w:id="106" w:name="_Toc66181291"/>
      <w:r>
        <w:lastRenderedPageBreak/>
        <w:t>CohortMortalityB1</w:t>
      </w:r>
      <w:bookmarkEnd w:id="106"/>
    </w:p>
    <w:p w14:paraId="1EE0DEE0" w14:textId="77777777" w:rsidR="00BA0BC3" w:rsidRDefault="00BA0BC3" w:rsidP="00BA0BC3">
      <w:pPr>
        <w:pStyle w:val="textbody"/>
      </w:pPr>
      <w:r>
        <w:t xml:space="preserve">The b1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14448BCA" w14:textId="77777777" w:rsidR="00BA0BC3" w:rsidRDefault="00BA0BC3" w:rsidP="00BA0BC3">
      <w:pPr>
        <w:pStyle w:val="Heading2"/>
      </w:pPr>
      <w:bookmarkStart w:id="107" w:name="_Toc66181292"/>
      <w:r>
        <w:t>CohortMortalityB2</w:t>
      </w:r>
      <w:bookmarkEnd w:id="107"/>
    </w:p>
    <w:p w14:paraId="6CDA11BC" w14:textId="0B94C5CB" w:rsidR="00BA0BC3" w:rsidRPr="00AC34F9" w:rsidRDefault="00BA0BC3" w:rsidP="00BA0BC3">
      <w:pPr>
        <w:pStyle w:val="textbody"/>
      </w:pPr>
      <w:r>
        <w:t xml:space="preserve">The b0 parameter for equation 10. The values for equation ten </w:t>
      </w:r>
      <w:proofErr w:type="gramStart"/>
      <w:r>
        <w:t>are empirically derived</w:t>
      </w:r>
      <w:proofErr w:type="gramEnd"/>
      <w:r>
        <w:t xml:space="preserve">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108" w:name="_Toc48384081"/>
      <w:bookmarkStart w:id="109" w:name="_Toc66181293"/>
      <w:proofErr w:type="spellStart"/>
      <w:r>
        <w:t>LadderFuelMaxAge</w:t>
      </w:r>
      <w:bookmarkEnd w:id="109"/>
      <w:proofErr w:type="spellEnd"/>
    </w:p>
    <w:p w14:paraId="708F1D00" w14:textId="42B7737A" w:rsidR="00635512" w:rsidRPr="00635512" w:rsidRDefault="00635512" w:rsidP="00635512">
      <w:pPr>
        <w:pStyle w:val="textbody"/>
      </w:pPr>
      <w:r>
        <w:t xml:space="preserve">May </w:t>
      </w:r>
      <w:r>
        <w:t xml:space="preserve">determine </w:t>
      </w:r>
      <w:r>
        <w:t>site-level mortality</w:t>
      </w:r>
      <w:r>
        <w:t xml:space="preserve">. The maximum age at which a cohort </w:t>
      </w:r>
      <w:proofErr w:type="gramStart"/>
      <w:r>
        <w:t>is still considered</w:t>
      </w:r>
      <w:proofErr w:type="gramEnd"/>
      <w:r>
        <w:t xml:space="preserve"> a ladder fuel, i.e., the cohort is a ladder fuel until reaching this age.  The biomass of all cohorts ≥</w:t>
      </w:r>
      <w:r>
        <w:t xml:space="preserve"> </w:t>
      </w:r>
      <w:proofErr w:type="spellStart"/>
      <w:r>
        <w:rPr>
          <w:rFonts w:ascii="Courier New" w:hAnsi="Courier New" w:cs="Courier New"/>
        </w:rPr>
        <w:t>LadderFuelMaxAge</w:t>
      </w:r>
      <w:proofErr w:type="spellEnd"/>
      <w:r>
        <w:t xml:space="preserve"> listed in </w:t>
      </w:r>
      <w:proofErr w:type="spellStart"/>
      <w:r w:rsidRPr="00C60076">
        <w:rPr>
          <w:rFonts w:ascii="Courier New" w:hAnsi="Courier New" w:cs="Courier New"/>
        </w:rPr>
        <w:t>LadderFuelSpeciesList</w:t>
      </w:r>
      <w:proofErr w:type="spellEnd"/>
      <w:r>
        <w:t xml:space="preserve"> </w:t>
      </w:r>
      <w:proofErr w:type="gramStart"/>
      <w:r>
        <w:t>are summed</w:t>
      </w:r>
      <w:proofErr w:type="gramEnd"/>
      <w:r>
        <w:t>.</w:t>
      </w:r>
    </w:p>
    <w:p w14:paraId="7E45DFB8" w14:textId="4DD7C453" w:rsidR="00635512" w:rsidRDefault="00635512" w:rsidP="00635512">
      <w:pPr>
        <w:pStyle w:val="Heading2"/>
        <w:numPr>
          <w:ilvl w:val="1"/>
          <w:numId w:val="18"/>
        </w:numPr>
        <w:spacing w:after="120"/>
      </w:pPr>
      <w:bookmarkStart w:id="110" w:name="_Toc66181294"/>
      <w:proofErr w:type="spellStart"/>
      <w:r>
        <w:t>LadderFuelSpeciesList</w:t>
      </w:r>
      <w:bookmarkEnd w:id="108"/>
      <w:bookmarkEnd w:id="110"/>
      <w:proofErr w:type="spellEnd"/>
    </w:p>
    <w:p w14:paraId="59A48D0E" w14:textId="17EF08F8" w:rsidR="00635512" w:rsidRDefault="00635512" w:rsidP="00635512">
      <w:pPr>
        <w:pStyle w:val="textbody"/>
      </w:pPr>
      <w:r>
        <w:t xml:space="preserve">A list of species codes for species that </w:t>
      </w:r>
      <w:proofErr w:type="gramStart"/>
      <w:r>
        <w:t>are considered</w:t>
      </w:r>
      <w:proofErr w:type="gramEnd"/>
      <w:r>
        <w:t xml:space="preserve"> ladder fuels.  </w:t>
      </w:r>
      <w:r>
        <w:t>C</w:t>
      </w:r>
      <w:r>
        <w:t xml:space="preserve">onifers </w:t>
      </w:r>
      <w:proofErr w:type="gramStart"/>
      <w:r>
        <w:t xml:space="preserve">are </w:t>
      </w:r>
      <w:r>
        <w:t xml:space="preserve">typically </w:t>
      </w:r>
      <w:r>
        <w:t>considered</w:t>
      </w:r>
      <w:proofErr w:type="gramEnd"/>
      <w:r>
        <w:t xml:space="preserve"> ladder fuels</w:t>
      </w:r>
      <w:r>
        <w:t xml:space="preserve"> but rhododendrons and other shrubs may also act as ladder fuels</w:t>
      </w:r>
      <w:r>
        <w:t>.</w:t>
      </w:r>
    </w:p>
    <w:p w14:paraId="083107B3" w14:textId="77777777" w:rsidR="00576A14" w:rsidRDefault="00576A14" w:rsidP="00576A14">
      <w:pPr>
        <w:pStyle w:val="Heading2"/>
        <w:spacing w:after="120"/>
      </w:pPr>
      <w:bookmarkStart w:id="111" w:name="_Toc66181295"/>
      <w:proofErr w:type="spellStart"/>
      <w:r>
        <w:t>SuppressionMaxWindSpeed</w:t>
      </w:r>
      <w:bookmarkEnd w:id="111"/>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4100BF16" w:rsidR="00D0611A" w:rsidRDefault="00D0611A" w:rsidP="00F73E2C">
      <w:pPr>
        <w:pStyle w:val="Heading2"/>
        <w:spacing w:after="120"/>
      </w:pPr>
      <w:bookmarkStart w:id="112" w:name="_Toc66181296"/>
      <w:proofErr w:type="spellStart"/>
      <w:r>
        <w:t>Suppression</w:t>
      </w:r>
      <w:r w:rsidR="00E12EB9">
        <w:t>_CSV_File</w:t>
      </w:r>
      <w:bookmarkEnd w:id="112"/>
      <w:proofErr w:type="spellEnd"/>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proofErr w:type="spellStart"/>
      <w:r>
        <w:t>IgnitionType</w:t>
      </w:r>
      <w:proofErr w:type="spellEnd"/>
      <w:r>
        <w:t>:  Accidental, Lightning, or Rx (text input)</w:t>
      </w:r>
    </w:p>
    <w:p w14:paraId="46843399" w14:textId="4B98E419" w:rsidR="00E12EB9" w:rsidRDefault="00E12EB9" w:rsidP="00D0611A">
      <w:pPr>
        <w:pStyle w:val="textbody"/>
      </w:pPr>
      <w:proofErr w:type="spellStart"/>
      <w:r>
        <w:t>Mapcode</w:t>
      </w:r>
      <w:proofErr w:type="spellEnd"/>
      <w:r>
        <w:t>:  The map code in the corresponding suppression map (integer)</w:t>
      </w:r>
    </w:p>
    <w:p w14:paraId="123C637C" w14:textId="4663E6BB" w:rsidR="00E12EB9" w:rsidRDefault="00E12EB9" w:rsidP="00D0611A">
      <w:pPr>
        <w:pStyle w:val="textbody"/>
      </w:pPr>
      <w:r>
        <w:t xml:space="preserve">Suppress_Category_0:  </w:t>
      </w:r>
      <w:proofErr w:type="gramStart"/>
      <w:r>
        <w:t>The  suppression</w:t>
      </w:r>
      <w:proofErr w:type="gramEnd"/>
      <w:r>
        <w:t xml:space="preserve"> effort, given a FWI &lt; FWI_Break_1</w:t>
      </w:r>
      <w:r w:rsidR="0093166A">
        <w:t xml:space="preserve"> (integer). Suppression effort defines how much the probability of spread is reduced by suppression, e.g., 5%, 65%, 95%, and reflects the resources that would be committed to suppression under low 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lastRenderedPageBreak/>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proofErr w:type="spellStart"/>
            <w:r w:rsidRPr="0093166A">
              <w:rPr>
                <w:sz w:val="16"/>
                <w:szCs w:val="16"/>
              </w:rPr>
              <w:t>I</w:t>
            </w:r>
            <w:r>
              <w:rPr>
                <w:sz w:val="16"/>
                <w:szCs w:val="16"/>
              </w:rPr>
              <w:t>g</w:t>
            </w:r>
            <w:r w:rsidRPr="0093166A">
              <w:rPr>
                <w:sz w:val="16"/>
                <w:szCs w:val="16"/>
              </w:rPr>
              <w:t>nitionType</w:t>
            </w:r>
            <w:proofErr w:type="spellEnd"/>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proofErr w:type="spellStart"/>
            <w:r w:rsidRPr="0093166A">
              <w:rPr>
                <w:sz w:val="16"/>
                <w:szCs w:val="16"/>
              </w:rPr>
              <w:t>Mapcode</w:t>
            </w:r>
            <w:proofErr w:type="spellEnd"/>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13" w:name="_Toc102232960"/>
      <w:bookmarkStart w:id="114" w:name="_Toc136162695"/>
      <w:bookmarkStart w:id="115" w:name="_Toc66181297"/>
      <w:bookmarkEnd w:id="81"/>
      <w:r>
        <w:lastRenderedPageBreak/>
        <w:t>Output Files</w:t>
      </w:r>
      <w:bookmarkEnd w:id="113"/>
      <w:bookmarkEnd w:id="114"/>
      <w:bookmarkEnd w:id="115"/>
    </w:p>
    <w:p w14:paraId="05B72790" w14:textId="240BE937" w:rsidR="00AC34F9" w:rsidRPr="00E66BCA" w:rsidRDefault="00AC34F9" w:rsidP="00AC34F9">
      <w:r w:rsidRPr="00E66BCA">
        <w:t xml:space="preserve">The extension outputs </w:t>
      </w:r>
      <w:proofErr w:type="gramStart"/>
      <w:r w:rsidRPr="00E66BCA">
        <w:t>were designed</w:t>
      </w:r>
      <w:proofErr w:type="gramEnd"/>
      <w:r w:rsidRPr="00E66BCA">
        <w:t xml:space="preserve">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w:t>
      </w:r>
      <w:proofErr w:type="spellStart"/>
      <w:r w:rsidR="00177FAC">
        <w:t>Scrpple</w:t>
      </w:r>
      <w:proofErr w:type="spellEnd"/>
      <w:r w:rsidR="00177FAC">
        <w:t xml:space="preserve"> sub-folder after a simulation </w:t>
      </w:r>
      <w:proofErr w:type="gramStart"/>
      <w:r w:rsidR="00177FAC">
        <w:t>is run</w:t>
      </w:r>
      <w:proofErr w:type="gramEnd"/>
      <w:r w:rsidR="00177FAC">
        <w:t>.</w:t>
      </w:r>
    </w:p>
    <w:p w14:paraId="5E756D52" w14:textId="5ACB02CC" w:rsidR="00726F8F" w:rsidRDefault="00726F8F">
      <w:pPr>
        <w:pStyle w:val="Heading2"/>
        <w:spacing w:after="120"/>
      </w:pPr>
      <w:bookmarkStart w:id="116" w:name="_Toc102232961"/>
      <w:bookmarkStart w:id="117" w:name="_Ref133900246"/>
      <w:bookmarkStart w:id="118" w:name="_Toc136162696"/>
      <w:bookmarkStart w:id="119" w:name="_Ref272935798"/>
      <w:bookmarkStart w:id="120" w:name="_Toc66181298"/>
      <w:r>
        <w:t>Day of Fire Map</w:t>
      </w:r>
      <w:r w:rsidR="002A00A1">
        <w:t>s</w:t>
      </w:r>
      <w:bookmarkEnd w:id="120"/>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w:t>
      </w:r>
      <w:proofErr w:type="gramStart"/>
      <w:r w:rsidR="00133C16">
        <w:t>0</w:t>
      </w:r>
      <w:proofErr w:type="gramEnd"/>
      <w:r w:rsidR="00133C16">
        <w:t xml:space="preserve"> indicates an inactive site; 1 = active but unburned; &gt; 1 = Day-of-year for the fire + 1.</w:t>
      </w:r>
    </w:p>
    <w:p w14:paraId="5DDEB9BE" w14:textId="4BAD5750" w:rsidR="008401C8" w:rsidRDefault="008401C8">
      <w:pPr>
        <w:pStyle w:val="Heading2"/>
        <w:spacing w:after="120"/>
      </w:pPr>
      <w:bookmarkStart w:id="121" w:name="_Toc66181299"/>
      <w:r>
        <w:t xml:space="preserve">Fire </w:t>
      </w:r>
      <w:r w:rsidR="00726F8F">
        <w:t xml:space="preserve">Intensity </w:t>
      </w:r>
      <w:r>
        <w:t>Map</w:t>
      </w:r>
      <w:bookmarkEnd w:id="116"/>
      <w:bookmarkEnd w:id="117"/>
      <w:r>
        <w:t>s</w:t>
      </w:r>
      <w:bookmarkEnd w:id="118"/>
      <w:bookmarkEnd w:id="119"/>
      <w:bookmarkEnd w:id="121"/>
    </w:p>
    <w:p w14:paraId="448885FD" w14:textId="5090BB95" w:rsidR="008401C8" w:rsidRDefault="008401C8">
      <w:pPr>
        <w:pStyle w:val="textbody"/>
      </w:pPr>
      <w:r>
        <w:t xml:space="preserve">The map of fire </w:t>
      </w:r>
      <w:r w:rsidR="00726F8F">
        <w:t>intensity reports at which intensity (1-3) a cell burned.</w:t>
      </w:r>
      <w:r w:rsidR="005B62EE">
        <w:t xml:space="preserve"> Map values: </w:t>
      </w:r>
      <w:proofErr w:type="gramStart"/>
      <w:r w:rsidR="005B62EE">
        <w:t>0</w:t>
      </w:r>
      <w:proofErr w:type="gramEnd"/>
      <w:r w:rsidR="005B62EE">
        <w:t xml:space="preserve"> = Unburned site</w:t>
      </w:r>
      <w:r w:rsidR="00726F8F">
        <w:t>, 1-3 = Fire intensity 1-3</w:t>
      </w:r>
      <w:r w:rsidR="00133C16">
        <w:t>.</w:t>
      </w:r>
    </w:p>
    <w:p w14:paraId="77A9BCFC" w14:textId="573B3471" w:rsidR="00133C16" w:rsidRDefault="00133C16">
      <w:pPr>
        <w:pStyle w:val="Heading2"/>
        <w:spacing w:after="120"/>
      </w:pPr>
      <w:bookmarkStart w:id="122" w:name="_Ref133900608"/>
      <w:bookmarkStart w:id="123" w:name="_Toc136162697"/>
      <w:bookmarkStart w:id="124" w:name="_Toc102232962"/>
      <w:bookmarkStart w:id="125" w:name="_Toc66181300"/>
      <w:r>
        <w:t>Fire Spread Probability Maps</w:t>
      </w:r>
      <w:bookmarkEnd w:id="125"/>
    </w:p>
    <w:p w14:paraId="1557BC7A" w14:textId="21C074E8" w:rsidR="00133C16" w:rsidRPr="00133C16" w:rsidRDefault="00133C16" w:rsidP="00133C16">
      <w:pPr>
        <w:pStyle w:val="textbody"/>
      </w:pPr>
      <w:r>
        <w:t xml:space="preserve">The map of fire spread probability. Map values: </w:t>
      </w:r>
      <w:proofErr w:type="gramStart"/>
      <w:r>
        <w:t>0</w:t>
      </w:r>
      <w:proofErr w:type="gramEnd"/>
      <w:r>
        <w:t xml:space="preserve"> = Inactive or unburned site, &gt;0 = A disturbed site with fire spread probability x 100.</w:t>
      </w:r>
    </w:p>
    <w:p w14:paraId="44891E31" w14:textId="2051A814" w:rsidR="00AC34F9" w:rsidRDefault="00AC34F9">
      <w:pPr>
        <w:pStyle w:val="Heading2"/>
        <w:spacing w:after="120"/>
      </w:pPr>
      <w:bookmarkStart w:id="126" w:name="_Toc66181301"/>
      <w:r>
        <w:t xml:space="preserve">Fire Ignition </w:t>
      </w:r>
      <w:r w:rsidR="005B62EE">
        <w:t xml:space="preserve">Type </w:t>
      </w:r>
      <w:r>
        <w:t>Maps</w:t>
      </w:r>
      <w:bookmarkEnd w:id="126"/>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7" w:name="_Toc66181302"/>
      <w:r>
        <w:t>Event ID Maps</w:t>
      </w:r>
      <w:bookmarkEnd w:id="127"/>
    </w:p>
    <w:p w14:paraId="017427D3" w14:textId="0DF8452C" w:rsidR="00133C16" w:rsidRPr="00133C16" w:rsidRDefault="00133C16" w:rsidP="00133C16">
      <w:pPr>
        <w:pStyle w:val="textbody"/>
      </w:pPr>
      <w:r>
        <w:t xml:space="preserve">These maps give the event ID, to </w:t>
      </w:r>
      <w:proofErr w:type="gramStart"/>
      <w:r>
        <w:t>be paired</w:t>
      </w:r>
      <w:proofErr w:type="gramEnd"/>
      <w:r>
        <w:t xml:space="preserve"> with the Event Log (below).  Map values: </w:t>
      </w:r>
      <w:proofErr w:type="gramStart"/>
      <w:r>
        <w:t>0</w:t>
      </w:r>
      <w:proofErr w:type="gramEnd"/>
      <w:r>
        <w:t xml:space="preserve"> = Inactive or unburned site, &gt; 0 = A disturbed site an assigned Event ID.</w:t>
      </w:r>
    </w:p>
    <w:p w14:paraId="5BAFB5D9" w14:textId="4A9B6C23" w:rsidR="00AC34F9" w:rsidRDefault="00AC34F9">
      <w:pPr>
        <w:pStyle w:val="Heading2"/>
        <w:spacing w:after="120"/>
      </w:pPr>
      <w:bookmarkStart w:id="128" w:name="_Toc66181303"/>
      <w:r>
        <w:t>Fire Ignition Log</w:t>
      </w:r>
      <w:bookmarkEnd w:id="128"/>
    </w:p>
    <w:p w14:paraId="73E6157D" w14:textId="1B6C39D1" w:rsidR="00463C7B" w:rsidRDefault="00177FAC" w:rsidP="00AC34F9">
      <w:pPr>
        <w:pStyle w:val="textbody"/>
      </w:pPr>
      <w:r w:rsidRPr="00E66BCA">
        <w:t xml:space="preserve">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9" w:name="_Toc66181304"/>
      <w:r>
        <w:t>Fire Event Log</w:t>
      </w:r>
      <w:bookmarkEnd w:id="122"/>
      <w:bookmarkEnd w:id="123"/>
      <w:bookmarkEnd w:id="129"/>
    </w:p>
    <w:p w14:paraId="66F4C74E" w14:textId="465EF754" w:rsidR="002A40FC" w:rsidRDefault="00177FAC">
      <w:pPr>
        <w:pStyle w:val="textbody"/>
      </w:pP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30" w:name="_Ref133900654"/>
      <w:bookmarkStart w:id="131" w:name="_Toc136162698"/>
      <w:bookmarkStart w:id="132" w:name="_Toc66181305"/>
      <w:r>
        <w:t xml:space="preserve">Fire </w:t>
      </w:r>
      <w:r w:rsidR="002D12F1">
        <w:t>Summary</w:t>
      </w:r>
      <w:r>
        <w:t xml:space="preserve"> Log</w:t>
      </w:r>
      <w:bookmarkEnd w:id="124"/>
      <w:bookmarkEnd w:id="130"/>
      <w:bookmarkEnd w:id="131"/>
      <w:bookmarkEnd w:id="132"/>
    </w:p>
    <w:p w14:paraId="38429A81" w14:textId="5A3F3C62" w:rsidR="002A40FC" w:rsidRDefault="00177FAC">
      <w:pPr>
        <w:pStyle w:val="textbody"/>
      </w:pPr>
      <w:r w:rsidRPr="00E66BCA">
        <w:t xml:space="preserve">The Fire landscape </w:t>
      </w:r>
      <w:r>
        <w:t xml:space="preserve">summary </w:t>
      </w:r>
      <w:r w:rsidRPr="00E66BCA">
        <w:t xml:space="preserve">table </w:t>
      </w:r>
      <w:proofErr w:type="gramStart"/>
      <w:r w:rsidRPr="00E66BCA">
        <w:t>is designed</w:t>
      </w:r>
      <w:proofErr w:type="gramEnd"/>
      <w:r w:rsidRPr="00E66BCA">
        <w:t xml:space="preserve"> to summarize fire characteristics at the landscape scale. </w:t>
      </w:r>
      <w:r w:rsidR="008401C8">
        <w:t xml:space="preserve">The </w:t>
      </w:r>
      <w:proofErr w:type="gramStart"/>
      <w:r w:rsidR="008401C8">
        <w:t>fire time step log</w:t>
      </w:r>
      <w:proofErr w:type="gramEnd"/>
      <w:r w:rsidR="008401C8">
        <w:t xml:space="preserve">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33" w:name="_Toc66181306"/>
      <w:r>
        <w:lastRenderedPageBreak/>
        <w:t>Sample Input File</w:t>
      </w:r>
      <w:bookmarkEnd w:id="133"/>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AccidentalIgnitionsBinomialB0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w:t>
      </w:r>
      <w:proofErr w:type="gramStart"/>
      <w:r w:rsidRPr="00B607C9">
        <w:rPr>
          <w:rFonts w:ascii="Courier New" w:hAnsi="Courier New" w:cs="Courier New"/>
          <w:sz w:val="16"/>
          <w:szCs w:val="16"/>
        </w:rPr>
        <w:t>%</w:t>
      </w:r>
      <w:proofErr w:type="gramEnd"/>
      <w:r w:rsidRPr="00B607C9">
        <w:rPr>
          <w:rFonts w:ascii="Courier New" w:hAnsi="Courier New" w:cs="Courier New"/>
          <w:sz w:val="16"/>
          <w:szCs w:val="16"/>
        </w:rPr>
        <w:t xml:space="preserve"> in Soil.</w:t>
      </w:r>
    </w:p>
    <w:p w14:paraId="364FEB0D"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proofErr w:type="gramStart"/>
      <w:r w:rsidRPr="00B607C9">
        <w:rPr>
          <w:rFonts w:ascii="Courier New" w:hAnsi="Courier New" w:cs="Courier New"/>
          <w:sz w:val="16"/>
          <w:szCs w:val="16"/>
        </w:rPr>
        <w:t>SiteMortalityB2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t>
      </w:r>
      <w:proofErr w:type="spellStart"/>
      <w:r w:rsidRPr="00B607C9">
        <w:rPr>
          <w:rFonts w:ascii="Courier New" w:hAnsi="Courier New" w:cs="Courier New"/>
          <w:sz w:val="16"/>
          <w:szCs w:val="16"/>
        </w:rPr>
        <w:t>Windspeed</w:t>
      </w:r>
      <w:proofErr w:type="spellEnd"/>
      <w:r w:rsidRPr="00B607C9">
        <w:rPr>
          <w:rFonts w:ascii="Courier New" w:hAnsi="Courier New" w:cs="Courier New"/>
          <w:sz w:val="16"/>
          <w:szCs w:val="16"/>
        </w:rPr>
        <w:t xml:space="preserve">.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50FB74C5" w:rsidR="00BA0BC3" w:rsidRPr="00572D68" w:rsidRDefault="00510014"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Suppression_CSV_</w:t>
      </w:r>
      <w:proofErr w:type="gramStart"/>
      <w:r>
        <w:rPr>
          <w:rFonts w:ascii="Courier New" w:hAnsi="Courier New" w:cs="Courier New"/>
          <w:sz w:val="16"/>
          <w:szCs w:val="16"/>
        </w:rPr>
        <w:t>File</w:t>
      </w:r>
      <w:proofErr w:type="spellEnd"/>
      <w:r w:rsidR="00BA0BC3" w:rsidRPr="00572D68">
        <w:rPr>
          <w:rFonts w:ascii="Courier New" w:hAnsi="Courier New" w:cs="Courier New"/>
          <w:sz w:val="16"/>
          <w:szCs w:val="16"/>
        </w:rPr>
        <w:t xml:space="preserve">  </w:t>
      </w:r>
      <w:r>
        <w:rPr>
          <w:rFonts w:ascii="Courier New" w:hAnsi="Courier New" w:cs="Courier New"/>
          <w:sz w:val="16"/>
          <w:szCs w:val="16"/>
        </w:rPr>
        <w:t>Example</w:t>
      </w:r>
      <w:proofErr w:type="gramEnd"/>
      <w:r>
        <w:rPr>
          <w:rFonts w:ascii="Courier New" w:hAnsi="Courier New" w:cs="Courier New"/>
          <w:sz w:val="16"/>
          <w:szCs w:val="16"/>
        </w:rPr>
        <w:t>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1"/>
      <w:footerReference w:type="default" r:id="rId12"/>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90190" w14:textId="77777777" w:rsidR="00DD3A16" w:rsidRDefault="00DD3A16">
      <w:r>
        <w:separator/>
      </w:r>
    </w:p>
  </w:endnote>
  <w:endnote w:type="continuationSeparator" w:id="0">
    <w:p w14:paraId="5A75CC71" w14:textId="77777777" w:rsidR="00DD3A16" w:rsidRDefault="00DD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683E9992"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719D2">
      <w:rPr>
        <w:rFonts w:ascii="Arial" w:hAnsi="Arial" w:cs="Arial"/>
        <w:noProof/>
      </w:rPr>
      <w:t>2</w:t>
    </w:r>
    <w:r>
      <w:rPr>
        <w:rFonts w:ascii="Arial" w:hAnsi="Arial" w:cs="Arial"/>
      </w:rPr>
      <w:fldChar w:fldCharType="end"/>
    </w:r>
    <w:bookmarkStart w:id="134" w:name="_Ref133898947"/>
    <w:bookmarkStart w:id="135" w:name="_Ref75418953"/>
    <w:bookmarkEnd w:id="134"/>
    <w:r>
      <w:rPr>
        <w:rFonts w:ascii="Arial" w:hAnsi="Arial" w:cs="Arial"/>
      </w:rPr>
      <w:t xml:space="preserve"> -</w:t>
    </w:r>
  </w:p>
  <w:bookmarkEnd w:id="135"/>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F62B2" w14:textId="77777777" w:rsidR="00DD3A16" w:rsidRDefault="00DD3A16">
      <w:r>
        <w:separator/>
      </w:r>
    </w:p>
  </w:footnote>
  <w:footnote w:type="continuationSeparator" w:id="0">
    <w:p w14:paraId="489F1C77" w14:textId="77777777" w:rsidR="00DD3A16" w:rsidRDefault="00DD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556268B3" w:rsidR="001073AC" w:rsidRDefault="00306E76">
    <w:pPr>
      <w:pStyle w:val="Header"/>
      <w:tabs>
        <w:tab w:val="clear" w:pos="4320"/>
        <w:tab w:val="clear" w:pos="8640"/>
        <w:tab w:val="center" w:pos="4500"/>
        <w:tab w:val="right" w:pos="9000"/>
      </w:tabs>
    </w:pPr>
    <w:fldSimple w:instr=" TITLE   \* MERGEFORMAT ">
      <w:r w:rsidR="001073AC">
        <w:t xml:space="preserve">LANDIS-II SCRPPLE Extension </w:t>
      </w:r>
    </w:fldSimple>
    <w:r w:rsidR="001073AC">
      <w:t>v3.</w:t>
    </w:r>
    <w:r w:rsidR="00635512">
      <w:t>1</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ary Robbins">
    <w15:presenceInfo w15:providerId="Windows Live" w15:userId="f06ca7c57a3d4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2F7D50"/>
    <w:rsid w:val="00302A26"/>
    <w:rsid w:val="00306E7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D1D60"/>
    <w:rsid w:val="006D3972"/>
    <w:rsid w:val="006E2BA6"/>
    <w:rsid w:val="006F1EC9"/>
    <w:rsid w:val="00701A28"/>
    <w:rsid w:val="0070398B"/>
    <w:rsid w:val="00704993"/>
    <w:rsid w:val="00706F40"/>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Mortality"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9CDBB-8038-4727-8EE6-544DDB03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5969</Words>
  <Characters>34026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39916</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4</cp:revision>
  <cp:lastPrinted>2013-10-19T14:47:00Z</cp:lastPrinted>
  <dcterms:created xsi:type="dcterms:W3CDTF">2021-03-09T16:13:00Z</dcterms:created>
  <dcterms:modified xsi:type="dcterms:W3CDTF">2021-03-09T16:20:00Z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